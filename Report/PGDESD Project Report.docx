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E6B13" w14:textId="1994B627" w:rsidR="00611979" w:rsidRPr="00C46C70" w:rsidRDefault="00611979" w:rsidP="00611979">
      <w:pPr>
        <w:jc w:val="center"/>
        <w:rPr>
          <w:rFonts w:ascii="Times New Roman" w:hAnsi="Times New Roman" w:cs="Times New Roman"/>
          <w:sz w:val="36"/>
          <w:szCs w:val="36"/>
        </w:rPr>
      </w:pPr>
      <w:r w:rsidRPr="00C46C70">
        <w:rPr>
          <w:rFonts w:ascii="Times New Roman" w:hAnsi="Times New Roman" w:cs="Times New Roman"/>
          <w:sz w:val="36"/>
          <w:szCs w:val="36"/>
        </w:rPr>
        <w:t xml:space="preserve">Project Report </w:t>
      </w:r>
    </w:p>
    <w:p w14:paraId="5FC6C105" w14:textId="58791C74" w:rsidR="00611979" w:rsidRPr="00C46C70" w:rsidRDefault="00611979" w:rsidP="00611979">
      <w:pPr>
        <w:jc w:val="center"/>
        <w:rPr>
          <w:rFonts w:ascii="Times New Roman" w:hAnsi="Times New Roman" w:cs="Times New Roman"/>
          <w:sz w:val="36"/>
          <w:szCs w:val="36"/>
        </w:rPr>
      </w:pPr>
      <w:r w:rsidRPr="00C46C70">
        <w:rPr>
          <w:rFonts w:ascii="Times New Roman" w:hAnsi="Times New Roman" w:cs="Times New Roman"/>
          <w:sz w:val="36"/>
          <w:szCs w:val="36"/>
        </w:rPr>
        <w:t>On</w:t>
      </w:r>
    </w:p>
    <w:p w14:paraId="5638FCBC" w14:textId="48F6060F" w:rsidR="00611979" w:rsidRPr="00C46C70" w:rsidRDefault="00611979" w:rsidP="00611979">
      <w:pPr>
        <w:jc w:val="both"/>
        <w:rPr>
          <w:rFonts w:ascii="Times New Roman" w:hAnsi="Times New Roman" w:cs="Times New Roman"/>
          <w:sz w:val="36"/>
          <w:szCs w:val="36"/>
        </w:rPr>
      </w:pPr>
      <w:r w:rsidRPr="00C46C70">
        <w:rPr>
          <w:rFonts w:ascii="Times New Roman" w:hAnsi="Times New Roman" w:cs="Times New Roman"/>
          <w:sz w:val="36"/>
          <w:szCs w:val="36"/>
        </w:rPr>
        <w:t>Development of a Smart Battery Health Monitoring Dashboard</w:t>
      </w:r>
    </w:p>
    <w:p w14:paraId="634E5EA2" w14:textId="77777777" w:rsidR="007D49A5" w:rsidRPr="00C46C70" w:rsidRDefault="007D49A5" w:rsidP="00611979">
      <w:pPr>
        <w:jc w:val="both"/>
        <w:rPr>
          <w:rFonts w:ascii="Times New Roman" w:hAnsi="Times New Roman" w:cs="Times New Roman"/>
          <w:sz w:val="36"/>
          <w:szCs w:val="36"/>
        </w:rPr>
      </w:pPr>
    </w:p>
    <w:p w14:paraId="1327B074" w14:textId="268820E2" w:rsidR="00611979" w:rsidRPr="00C46C70" w:rsidRDefault="00611979" w:rsidP="007D49A5">
      <w:pPr>
        <w:jc w:val="center"/>
        <w:rPr>
          <w:rFonts w:ascii="Times New Roman" w:hAnsi="Times New Roman" w:cs="Times New Roman"/>
          <w:sz w:val="36"/>
          <w:szCs w:val="36"/>
        </w:rPr>
      </w:pPr>
      <w:r w:rsidRPr="00C46C70">
        <w:rPr>
          <w:rFonts w:ascii="Times New Roman" w:hAnsi="Times New Roman" w:cs="Times New Roman"/>
          <w:noProof/>
          <w:sz w:val="40"/>
          <w:szCs w:val="40"/>
          <w:lang w:eastAsia="en-IN" w:bidi="hi-IN"/>
        </w:rPr>
        <w:drawing>
          <wp:inline distT="0" distB="0" distL="0" distR="0" wp14:anchorId="4F625791" wp14:editId="005FD472">
            <wp:extent cx="3700800" cy="1040400"/>
            <wp:effectExtent l="0" t="0" r="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0800" cy="1040400"/>
                    </a:xfrm>
                    <a:prstGeom prst="rect">
                      <a:avLst/>
                    </a:prstGeom>
                  </pic:spPr>
                </pic:pic>
              </a:graphicData>
            </a:graphic>
          </wp:inline>
        </w:drawing>
      </w:r>
    </w:p>
    <w:p w14:paraId="1548BBAB" w14:textId="77777777" w:rsidR="00BC0C30" w:rsidRPr="00C46C70" w:rsidRDefault="00BC0C30" w:rsidP="007D49A5">
      <w:pPr>
        <w:widowControl w:val="0"/>
        <w:autoSpaceDE w:val="0"/>
        <w:autoSpaceDN w:val="0"/>
        <w:spacing w:after="0" w:line="240" w:lineRule="auto"/>
        <w:ind w:left="792" w:right="950"/>
        <w:jc w:val="center"/>
        <w:rPr>
          <w:rFonts w:ascii="Times New Roman" w:eastAsia="Times New Roman" w:hAnsi="Times New Roman" w:cs="Times New Roman"/>
          <w:i/>
          <w:kern w:val="0"/>
          <w:sz w:val="32"/>
          <w:lang w:val="en-US"/>
          <w14:ligatures w14:val="none"/>
        </w:rPr>
      </w:pPr>
    </w:p>
    <w:p w14:paraId="380B48E0" w14:textId="528361B8" w:rsidR="007D49A5" w:rsidRPr="00C46C70" w:rsidRDefault="007D49A5" w:rsidP="007D49A5">
      <w:pPr>
        <w:widowControl w:val="0"/>
        <w:autoSpaceDE w:val="0"/>
        <w:autoSpaceDN w:val="0"/>
        <w:spacing w:after="0" w:line="240" w:lineRule="auto"/>
        <w:ind w:left="792" w:right="950"/>
        <w:jc w:val="center"/>
        <w:rPr>
          <w:rFonts w:ascii="Times New Roman" w:eastAsia="Times New Roman" w:hAnsi="Times New Roman" w:cs="Times New Roman"/>
          <w:i/>
          <w:kern w:val="0"/>
          <w:sz w:val="32"/>
          <w:lang w:val="en-US"/>
          <w14:ligatures w14:val="none"/>
        </w:rPr>
      </w:pPr>
      <w:r w:rsidRPr="00C46C70">
        <w:rPr>
          <w:rFonts w:ascii="Times New Roman" w:eastAsia="Times New Roman" w:hAnsi="Times New Roman" w:cs="Times New Roman"/>
          <w:i/>
          <w:kern w:val="0"/>
          <w:sz w:val="32"/>
          <w:lang w:val="en-US"/>
          <w14:ligatures w14:val="none"/>
        </w:rPr>
        <w:t xml:space="preserve">Submitted </w:t>
      </w:r>
    </w:p>
    <w:p w14:paraId="7FEC2C99" w14:textId="089DB9AB" w:rsidR="007D49A5" w:rsidRPr="00C46C70" w:rsidRDefault="007D49A5" w:rsidP="007D49A5">
      <w:pPr>
        <w:widowControl w:val="0"/>
        <w:autoSpaceDE w:val="0"/>
        <w:autoSpaceDN w:val="0"/>
        <w:spacing w:after="0" w:line="240" w:lineRule="auto"/>
        <w:ind w:left="792" w:right="950"/>
        <w:jc w:val="center"/>
        <w:rPr>
          <w:rFonts w:ascii="Times New Roman" w:eastAsia="Times New Roman" w:hAnsi="Times New Roman" w:cs="Times New Roman"/>
          <w:i/>
          <w:kern w:val="0"/>
          <w:sz w:val="32"/>
          <w:lang w:val="en-US"/>
          <w14:ligatures w14:val="none"/>
        </w:rPr>
      </w:pPr>
      <w:r w:rsidRPr="00C46C70">
        <w:rPr>
          <w:rFonts w:ascii="Times New Roman" w:eastAsia="Times New Roman" w:hAnsi="Times New Roman" w:cs="Times New Roman"/>
          <w:i/>
          <w:kern w:val="0"/>
          <w:sz w:val="32"/>
          <w:lang w:val="en-US"/>
          <w14:ligatures w14:val="none"/>
        </w:rPr>
        <w:t xml:space="preserve">In partial </w:t>
      </w:r>
      <w:r w:rsidR="00C41E1D" w:rsidRPr="00C46C70">
        <w:rPr>
          <w:rFonts w:ascii="Times New Roman" w:eastAsia="Times New Roman" w:hAnsi="Times New Roman" w:cs="Times New Roman"/>
          <w:i/>
          <w:kern w:val="0"/>
          <w:sz w:val="32"/>
          <w:lang w:val="en-US"/>
          <w14:ligatures w14:val="none"/>
        </w:rPr>
        <w:t>fulfillment</w:t>
      </w:r>
      <w:r w:rsidRPr="00C46C70">
        <w:rPr>
          <w:rFonts w:ascii="Times New Roman" w:eastAsia="Times New Roman" w:hAnsi="Times New Roman" w:cs="Times New Roman"/>
          <w:i/>
          <w:kern w:val="0"/>
          <w:sz w:val="32"/>
          <w:lang w:val="en-US"/>
          <w14:ligatures w14:val="none"/>
        </w:rPr>
        <w:t xml:space="preserve"> </w:t>
      </w:r>
    </w:p>
    <w:p w14:paraId="619E3CAD" w14:textId="39D3406E" w:rsidR="007D49A5" w:rsidRPr="00C46C70" w:rsidRDefault="007D49A5" w:rsidP="007D49A5">
      <w:pPr>
        <w:widowControl w:val="0"/>
        <w:autoSpaceDE w:val="0"/>
        <w:autoSpaceDN w:val="0"/>
        <w:spacing w:after="0" w:line="240" w:lineRule="auto"/>
        <w:ind w:left="792" w:right="950"/>
        <w:jc w:val="center"/>
        <w:rPr>
          <w:rFonts w:ascii="Times New Roman" w:eastAsia="Times New Roman" w:hAnsi="Times New Roman" w:cs="Times New Roman"/>
          <w:i/>
          <w:kern w:val="0"/>
          <w:sz w:val="32"/>
          <w:lang w:val="en-US"/>
          <w14:ligatures w14:val="none"/>
        </w:rPr>
      </w:pPr>
      <w:r w:rsidRPr="00C46C70">
        <w:rPr>
          <w:rFonts w:ascii="Times New Roman" w:eastAsia="Times New Roman" w:hAnsi="Times New Roman" w:cs="Times New Roman"/>
          <w:i/>
          <w:kern w:val="0"/>
          <w:sz w:val="32"/>
          <w:lang w:val="en-US"/>
          <w14:ligatures w14:val="none"/>
        </w:rPr>
        <w:t xml:space="preserve">For the award of the Degree of </w:t>
      </w:r>
    </w:p>
    <w:p w14:paraId="70BC96C1" w14:textId="77777777" w:rsidR="007D49A5" w:rsidRPr="00C46C70" w:rsidRDefault="007D49A5" w:rsidP="007D49A5">
      <w:pPr>
        <w:pStyle w:val="BodyText"/>
        <w:spacing w:before="6"/>
        <w:rPr>
          <w:i/>
          <w:sz w:val="33"/>
        </w:rPr>
      </w:pPr>
    </w:p>
    <w:p w14:paraId="006C9885" w14:textId="77777777" w:rsidR="007D49A5" w:rsidRPr="00C46C70" w:rsidRDefault="007D49A5" w:rsidP="007D49A5">
      <w:pPr>
        <w:ind w:left="798" w:right="948"/>
        <w:jc w:val="center"/>
        <w:rPr>
          <w:rFonts w:ascii="Times New Roman" w:hAnsi="Times New Roman" w:cs="Times New Roman"/>
          <w:b/>
          <w:sz w:val="38"/>
          <w:szCs w:val="38"/>
        </w:rPr>
      </w:pPr>
      <w:r w:rsidRPr="00C46C70">
        <w:rPr>
          <w:rFonts w:ascii="Times New Roman" w:hAnsi="Times New Roman" w:cs="Times New Roman"/>
          <w:b/>
          <w:sz w:val="38"/>
          <w:szCs w:val="38"/>
        </w:rPr>
        <w:t>PG-Diploma</w:t>
      </w:r>
      <w:r w:rsidRPr="00C46C70">
        <w:rPr>
          <w:rFonts w:ascii="Times New Roman" w:hAnsi="Times New Roman" w:cs="Times New Roman"/>
          <w:b/>
          <w:spacing w:val="1"/>
          <w:sz w:val="38"/>
          <w:szCs w:val="38"/>
        </w:rPr>
        <w:t xml:space="preserve"> </w:t>
      </w:r>
      <w:r w:rsidRPr="00C46C70">
        <w:rPr>
          <w:rFonts w:ascii="Times New Roman" w:hAnsi="Times New Roman" w:cs="Times New Roman"/>
          <w:b/>
          <w:sz w:val="38"/>
          <w:szCs w:val="38"/>
        </w:rPr>
        <w:t>in</w:t>
      </w:r>
      <w:r w:rsidRPr="00C46C70">
        <w:rPr>
          <w:rFonts w:ascii="Times New Roman" w:hAnsi="Times New Roman" w:cs="Times New Roman"/>
          <w:b/>
          <w:spacing w:val="-5"/>
          <w:sz w:val="38"/>
          <w:szCs w:val="38"/>
        </w:rPr>
        <w:t xml:space="preserve"> </w:t>
      </w:r>
      <w:r w:rsidRPr="00C46C70">
        <w:rPr>
          <w:rFonts w:ascii="Times New Roman" w:hAnsi="Times New Roman" w:cs="Times New Roman"/>
          <w:b/>
          <w:sz w:val="38"/>
          <w:szCs w:val="38"/>
        </w:rPr>
        <w:t xml:space="preserve">Embedded Systems and Design </w:t>
      </w:r>
    </w:p>
    <w:p w14:paraId="0DF05C3C" w14:textId="4F86C627" w:rsidR="007D49A5" w:rsidRPr="00C46C70" w:rsidRDefault="007D49A5" w:rsidP="007D49A5">
      <w:pPr>
        <w:ind w:left="798" w:right="948"/>
        <w:jc w:val="center"/>
        <w:rPr>
          <w:rFonts w:ascii="Times New Roman" w:hAnsi="Times New Roman" w:cs="Times New Roman"/>
          <w:b/>
          <w:sz w:val="38"/>
          <w:szCs w:val="38"/>
        </w:rPr>
      </w:pPr>
      <w:r w:rsidRPr="00C46C70">
        <w:rPr>
          <w:rFonts w:ascii="Times New Roman" w:hAnsi="Times New Roman" w:cs="Times New Roman"/>
          <w:b/>
          <w:sz w:val="38"/>
          <w:szCs w:val="38"/>
        </w:rPr>
        <w:t>(PG-DESD)</w:t>
      </w:r>
    </w:p>
    <w:p w14:paraId="31D1EFE6" w14:textId="77777777" w:rsidR="007D49A5" w:rsidRPr="00C46C70" w:rsidRDefault="007D49A5" w:rsidP="007D49A5">
      <w:pPr>
        <w:ind w:left="798" w:right="938"/>
        <w:jc w:val="center"/>
        <w:rPr>
          <w:rFonts w:ascii="Times New Roman" w:hAnsi="Times New Roman" w:cs="Times New Roman"/>
          <w:b/>
          <w:sz w:val="28"/>
        </w:rPr>
      </w:pPr>
      <w:r w:rsidRPr="00C46C70">
        <w:rPr>
          <w:rFonts w:ascii="Times New Roman" w:hAnsi="Times New Roman" w:cs="Times New Roman"/>
          <w:b/>
          <w:sz w:val="28"/>
        </w:rPr>
        <w:t>C-DAC,</w:t>
      </w:r>
      <w:r w:rsidRPr="00C46C70">
        <w:rPr>
          <w:rFonts w:ascii="Times New Roman" w:hAnsi="Times New Roman" w:cs="Times New Roman"/>
          <w:b/>
          <w:spacing w:val="-3"/>
          <w:sz w:val="28"/>
        </w:rPr>
        <w:t xml:space="preserve"> </w:t>
      </w:r>
      <w:r w:rsidRPr="00C46C70">
        <w:rPr>
          <w:rFonts w:ascii="Times New Roman" w:hAnsi="Times New Roman" w:cs="Times New Roman"/>
          <w:b/>
          <w:sz w:val="28"/>
        </w:rPr>
        <w:t>ACTS</w:t>
      </w:r>
      <w:r w:rsidRPr="00C46C70">
        <w:rPr>
          <w:rFonts w:ascii="Times New Roman" w:hAnsi="Times New Roman" w:cs="Times New Roman"/>
          <w:b/>
          <w:spacing w:val="-1"/>
          <w:sz w:val="28"/>
        </w:rPr>
        <w:t xml:space="preserve"> </w:t>
      </w:r>
      <w:r w:rsidRPr="00C46C70">
        <w:rPr>
          <w:rFonts w:ascii="Times New Roman" w:hAnsi="Times New Roman" w:cs="Times New Roman"/>
          <w:b/>
          <w:sz w:val="28"/>
        </w:rPr>
        <w:t>(Pune)</w:t>
      </w:r>
    </w:p>
    <w:tbl>
      <w:tblPr>
        <w:tblStyle w:val="TableGrid"/>
        <w:tblpPr w:leftFromText="180" w:rightFromText="180" w:vertAnchor="text" w:horzAnchor="margin" w:tblpXSpec="center" w:tblpY="287"/>
        <w:tblW w:w="60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4772"/>
        <w:gridCol w:w="3086"/>
      </w:tblGrid>
      <w:tr w:rsidR="00FF697E" w:rsidRPr="00C46C70" w14:paraId="419AE5AE" w14:textId="77777777" w:rsidTr="00FF697E">
        <w:tc>
          <w:tcPr>
            <w:tcW w:w="1405" w:type="pct"/>
          </w:tcPr>
          <w:p w14:paraId="67DFAA5E"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Guided by </w:t>
            </w:r>
          </w:p>
        </w:tc>
        <w:tc>
          <w:tcPr>
            <w:tcW w:w="2183" w:type="pct"/>
          </w:tcPr>
          <w:p w14:paraId="0A97D9A1"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Name</w:t>
            </w:r>
          </w:p>
        </w:tc>
        <w:tc>
          <w:tcPr>
            <w:tcW w:w="1412" w:type="pct"/>
          </w:tcPr>
          <w:p w14:paraId="7E84A42A"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PRN</w:t>
            </w:r>
          </w:p>
        </w:tc>
      </w:tr>
      <w:tr w:rsidR="00FF697E" w:rsidRPr="00C46C70" w14:paraId="66316BE1" w14:textId="77777777" w:rsidTr="00FF697E">
        <w:tc>
          <w:tcPr>
            <w:tcW w:w="1405" w:type="pct"/>
            <w:vMerge w:val="restart"/>
          </w:tcPr>
          <w:p w14:paraId="6E6A18F4"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Mr. Sripad Deshpande </w:t>
            </w:r>
          </w:p>
        </w:tc>
        <w:tc>
          <w:tcPr>
            <w:tcW w:w="2183" w:type="pct"/>
          </w:tcPr>
          <w:p w14:paraId="774C3330"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proofErr w:type="spellStart"/>
            <w:r w:rsidRPr="00C46C70">
              <w:rPr>
                <w:rFonts w:ascii="Times New Roman" w:eastAsia="Times New Roman" w:hAnsi="Times New Roman" w:cs="Times New Roman"/>
                <w:iCs/>
                <w:kern w:val="0"/>
                <w:sz w:val="32"/>
                <w:lang w:val="en-US"/>
                <w14:ligatures w14:val="none"/>
              </w:rPr>
              <w:t>Deepjyoth</w:t>
            </w:r>
            <w:proofErr w:type="spellEnd"/>
            <w:r w:rsidRPr="00C46C70">
              <w:rPr>
                <w:rFonts w:ascii="Times New Roman" w:eastAsia="Times New Roman" w:hAnsi="Times New Roman" w:cs="Times New Roman"/>
                <w:iCs/>
                <w:kern w:val="0"/>
                <w:sz w:val="32"/>
                <w:lang w:val="en-US"/>
                <w14:ligatures w14:val="none"/>
              </w:rPr>
              <w:t xml:space="preserve"> Singh Makan</w:t>
            </w:r>
          </w:p>
        </w:tc>
        <w:tc>
          <w:tcPr>
            <w:tcW w:w="1412" w:type="pct"/>
          </w:tcPr>
          <w:p w14:paraId="41549DAA"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230940130021</w:t>
            </w:r>
          </w:p>
        </w:tc>
      </w:tr>
      <w:tr w:rsidR="00FF697E" w:rsidRPr="00C46C70" w14:paraId="6AAE15E1" w14:textId="77777777" w:rsidTr="00FF697E">
        <w:tc>
          <w:tcPr>
            <w:tcW w:w="1405" w:type="pct"/>
            <w:vMerge/>
          </w:tcPr>
          <w:p w14:paraId="110490E0"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p>
        </w:tc>
        <w:tc>
          <w:tcPr>
            <w:tcW w:w="2183" w:type="pct"/>
          </w:tcPr>
          <w:p w14:paraId="773697B2"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Pranav Dixit</w:t>
            </w:r>
          </w:p>
        </w:tc>
        <w:tc>
          <w:tcPr>
            <w:tcW w:w="1412" w:type="pct"/>
          </w:tcPr>
          <w:p w14:paraId="04667BF5"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230940130040</w:t>
            </w:r>
          </w:p>
        </w:tc>
      </w:tr>
      <w:tr w:rsidR="00FF697E" w:rsidRPr="00C46C70" w14:paraId="7B6F3767" w14:textId="77777777" w:rsidTr="00FF697E">
        <w:tc>
          <w:tcPr>
            <w:tcW w:w="1405" w:type="pct"/>
            <w:vMerge/>
          </w:tcPr>
          <w:p w14:paraId="338A5B90"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p>
        </w:tc>
        <w:tc>
          <w:tcPr>
            <w:tcW w:w="2183" w:type="pct"/>
          </w:tcPr>
          <w:p w14:paraId="5DE782B2"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Pranay Patankar</w:t>
            </w:r>
          </w:p>
        </w:tc>
        <w:tc>
          <w:tcPr>
            <w:tcW w:w="1412" w:type="pct"/>
          </w:tcPr>
          <w:p w14:paraId="158DC946"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230940130041</w:t>
            </w:r>
          </w:p>
        </w:tc>
      </w:tr>
      <w:tr w:rsidR="00FF697E" w:rsidRPr="00C46C70" w14:paraId="76F03022" w14:textId="77777777" w:rsidTr="00FF697E">
        <w:tc>
          <w:tcPr>
            <w:tcW w:w="1405" w:type="pct"/>
            <w:vMerge/>
          </w:tcPr>
          <w:p w14:paraId="74AD545D"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p>
        </w:tc>
        <w:tc>
          <w:tcPr>
            <w:tcW w:w="2183" w:type="pct"/>
          </w:tcPr>
          <w:p w14:paraId="388A6DFE"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Raut Pranoti </w:t>
            </w:r>
            <w:proofErr w:type="spellStart"/>
            <w:r w:rsidRPr="00C46C70">
              <w:rPr>
                <w:rFonts w:ascii="Times New Roman" w:eastAsia="Times New Roman" w:hAnsi="Times New Roman" w:cs="Times New Roman"/>
                <w:iCs/>
                <w:kern w:val="0"/>
                <w:sz w:val="32"/>
                <w:lang w:val="en-US"/>
                <w14:ligatures w14:val="none"/>
              </w:rPr>
              <w:t>Pandharinath</w:t>
            </w:r>
            <w:proofErr w:type="spellEnd"/>
          </w:p>
        </w:tc>
        <w:tc>
          <w:tcPr>
            <w:tcW w:w="1412" w:type="pct"/>
          </w:tcPr>
          <w:p w14:paraId="31AA8D01"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230940130046</w:t>
            </w:r>
          </w:p>
        </w:tc>
      </w:tr>
      <w:tr w:rsidR="00FF697E" w:rsidRPr="00C46C70" w14:paraId="4E3A6C43" w14:textId="77777777" w:rsidTr="00FF697E">
        <w:tc>
          <w:tcPr>
            <w:tcW w:w="1405" w:type="pct"/>
            <w:vMerge/>
          </w:tcPr>
          <w:p w14:paraId="77738135"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p>
        </w:tc>
        <w:tc>
          <w:tcPr>
            <w:tcW w:w="2183" w:type="pct"/>
          </w:tcPr>
          <w:p w14:paraId="2530CE02"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Sakshi </w:t>
            </w:r>
            <w:proofErr w:type="spellStart"/>
            <w:r w:rsidRPr="00C46C70">
              <w:rPr>
                <w:rFonts w:ascii="Times New Roman" w:eastAsia="Times New Roman" w:hAnsi="Times New Roman" w:cs="Times New Roman"/>
                <w:iCs/>
                <w:kern w:val="0"/>
                <w:sz w:val="32"/>
                <w:lang w:val="en-US"/>
                <w14:ligatures w14:val="none"/>
              </w:rPr>
              <w:t>Dighade</w:t>
            </w:r>
            <w:proofErr w:type="spellEnd"/>
          </w:p>
        </w:tc>
        <w:tc>
          <w:tcPr>
            <w:tcW w:w="1412" w:type="pct"/>
          </w:tcPr>
          <w:p w14:paraId="5C5BF106" w14:textId="77777777" w:rsidR="00FF697E" w:rsidRPr="00C46C70" w:rsidRDefault="00FF697E" w:rsidP="00FF697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209401300048</w:t>
            </w:r>
          </w:p>
        </w:tc>
      </w:tr>
    </w:tbl>
    <w:p w14:paraId="5DED1AF4" w14:textId="77777777" w:rsidR="007D49A5" w:rsidRPr="00C46C70" w:rsidRDefault="007D49A5" w:rsidP="007D49A5">
      <w:pPr>
        <w:pStyle w:val="BodyText"/>
        <w:rPr>
          <w:b/>
          <w:sz w:val="30"/>
        </w:rPr>
      </w:pPr>
    </w:p>
    <w:p w14:paraId="322979C9" w14:textId="3B7F6D57" w:rsidR="00BC0C30" w:rsidRPr="00C46C70" w:rsidRDefault="00BC0C30" w:rsidP="00FF697E">
      <w:pPr>
        <w:tabs>
          <w:tab w:val="left" w:pos="5741"/>
        </w:tabs>
        <w:spacing w:before="173" w:line="343" w:lineRule="auto"/>
        <w:ind w:right="910"/>
        <w:rPr>
          <w:rFonts w:ascii="Times New Roman" w:hAnsi="Times New Roman" w:cs="Times New Roman"/>
          <w:b/>
          <w:sz w:val="26"/>
          <w:szCs w:val="26"/>
        </w:rPr>
      </w:pPr>
    </w:p>
    <w:p w14:paraId="06888347" w14:textId="3B7F6D57" w:rsidR="00471FA8" w:rsidRPr="00C46C70" w:rsidRDefault="00471FA8" w:rsidP="00804ACA">
      <w:pPr>
        <w:tabs>
          <w:tab w:val="left" w:pos="5741"/>
        </w:tabs>
        <w:spacing w:before="173" w:line="343" w:lineRule="auto"/>
        <w:ind w:left="5741" w:right="910" w:hanging="5521"/>
        <w:jc w:val="center"/>
        <w:rPr>
          <w:rFonts w:ascii="Times New Roman" w:hAnsi="Times New Roman" w:cs="Times New Roman"/>
          <w:b/>
          <w:sz w:val="26"/>
          <w:szCs w:val="26"/>
        </w:rPr>
      </w:pPr>
    </w:p>
    <w:p w14:paraId="22FC83E2" w14:textId="2CC88018" w:rsidR="00804ACA" w:rsidRPr="00C46C70" w:rsidRDefault="00804ACA" w:rsidP="00804ACA">
      <w:pPr>
        <w:tabs>
          <w:tab w:val="left" w:pos="5741"/>
        </w:tabs>
        <w:spacing w:before="173" w:line="343" w:lineRule="auto"/>
        <w:ind w:left="5741" w:right="910" w:hanging="5521"/>
        <w:jc w:val="center"/>
        <w:rPr>
          <w:rFonts w:ascii="Times New Roman" w:hAnsi="Times New Roman" w:cs="Times New Roman"/>
          <w:b/>
          <w:sz w:val="26"/>
        </w:rPr>
      </w:pPr>
      <w:r w:rsidRPr="00C46C70">
        <w:rPr>
          <w:rFonts w:ascii="Times New Roman" w:hAnsi="Times New Roman" w:cs="Times New Roman"/>
          <w:b/>
          <w:sz w:val="26"/>
        </w:rPr>
        <w:t>Centre</w:t>
      </w:r>
      <w:r w:rsidRPr="00C46C70">
        <w:rPr>
          <w:rFonts w:ascii="Times New Roman" w:hAnsi="Times New Roman" w:cs="Times New Roman"/>
          <w:b/>
          <w:spacing w:val="-5"/>
          <w:sz w:val="26"/>
        </w:rPr>
        <w:t xml:space="preserve"> </w:t>
      </w:r>
      <w:r w:rsidRPr="00C46C70">
        <w:rPr>
          <w:rFonts w:ascii="Times New Roman" w:hAnsi="Times New Roman" w:cs="Times New Roman"/>
          <w:b/>
          <w:sz w:val="26"/>
        </w:rPr>
        <w:t>for</w:t>
      </w:r>
      <w:r w:rsidRPr="00C46C70">
        <w:rPr>
          <w:rFonts w:ascii="Times New Roman" w:hAnsi="Times New Roman" w:cs="Times New Roman"/>
          <w:b/>
          <w:spacing w:val="-2"/>
          <w:sz w:val="26"/>
        </w:rPr>
        <w:t xml:space="preserve"> </w:t>
      </w:r>
      <w:r w:rsidRPr="00C46C70">
        <w:rPr>
          <w:rFonts w:ascii="Times New Roman" w:hAnsi="Times New Roman" w:cs="Times New Roman"/>
          <w:b/>
          <w:sz w:val="26"/>
        </w:rPr>
        <w:t>Development</w:t>
      </w:r>
      <w:r w:rsidRPr="00C46C70">
        <w:rPr>
          <w:rFonts w:ascii="Times New Roman" w:hAnsi="Times New Roman" w:cs="Times New Roman"/>
          <w:b/>
          <w:spacing w:val="-4"/>
          <w:sz w:val="26"/>
        </w:rPr>
        <w:t xml:space="preserve"> </w:t>
      </w:r>
      <w:r w:rsidRPr="00C46C70">
        <w:rPr>
          <w:rFonts w:ascii="Times New Roman" w:hAnsi="Times New Roman" w:cs="Times New Roman"/>
          <w:b/>
          <w:sz w:val="26"/>
        </w:rPr>
        <w:t>of</w:t>
      </w:r>
      <w:r w:rsidRPr="00C46C70">
        <w:rPr>
          <w:rFonts w:ascii="Times New Roman" w:hAnsi="Times New Roman" w:cs="Times New Roman"/>
          <w:b/>
          <w:spacing w:val="-5"/>
          <w:sz w:val="26"/>
        </w:rPr>
        <w:t xml:space="preserve"> </w:t>
      </w:r>
      <w:r w:rsidRPr="00C46C70">
        <w:rPr>
          <w:rFonts w:ascii="Times New Roman" w:hAnsi="Times New Roman" w:cs="Times New Roman"/>
          <w:b/>
          <w:sz w:val="26"/>
        </w:rPr>
        <w:t>Advanced</w:t>
      </w:r>
      <w:r w:rsidRPr="00C46C70">
        <w:rPr>
          <w:rFonts w:ascii="Times New Roman" w:hAnsi="Times New Roman" w:cs="Times New Roman"/>
          <w:b/>
          <w:spacing w:val="-3"/>
          <w:sz w:val="26"/>
        </w:rPr>
        <w:t xml:space="preserve"> </w:t>
      </w:r>
      <w:r w:rsidRPr="00C46C70">
        <w:rPr>
          <w:rFonts w:ascii="Times New Roman" w:hAnsi="Times New Roman" w:cs="Times New Roman"/>
          <w:b/>
          <w:sz w:val="26"/>
        </w:rPr>
        <w:t>Computing</w:t>
      </w:r>
      <w:r w:rsidRPr="00C46C70">
        <w:rPr>
          <w:rFonts w:ascii="Times New Roman" w:hAnsi="Times New Roman" w:cs="Times New Roman"/>
          <w:b/>
          <w:spacing w:val="-62"/>
          <w:sz w:val="26"/>
        </w:rPr>
        <w:t xml:space="preserve"> </w:t>
      </w:r>
      <w:r w:rsidRPr="00C46C70">
        <w:rPr>
          <w:rFonts w:ascii="Times New Roman" w:hAnsi="Times New Roman" w:cs="Times New Roman"/>
          <w:b/>
          <w:sz w:val="26"/>
        </w:rPr>
        <w:t>(C-DAC),</w:t>
      </w:r>
      <w:r w:rsidRPr="00C46C70">
        <w:rPr>
          <w:rFonts w:ascii="Times New Roman" w:hAnsi="Times New Roman" w:cs="Times New Roman"/>
          <w:b/>
          <w:spacing w:val="1"/>
          <w:sz w:val="26"/>
        </w:rPr>
        <w:t xml:space="preserve"> </w:t>
      </w:r>
      <w:r w:rsidRPr="00C46C70">
        <w:rPr>
          <w:rFonts w:ascii="Times New Roman" w:hAnsi="Times New Roman" w:cs="Times New Roman"/>
          <w:b/>
          <w:sz w:val="26"/>
        </w:rPr>
        <w:t>ACTS</w:t>
      </w:r>
    </w:p>
    <w:p w14:paraId="3666595A" w14:textId="3E20C9CF" w:rsidR="00804ACA" w:rsidRPr="00C46C70" w:rsidRDefault="00804ACA" w:rsidP="00804ACA">
      <w:pPr>
        <w:tabs>
          <w:tab w:val="left" w:pos="5741"/>
        </w:tabs>
        <w:spacing w:before="173" w:line="343" w:lineRule="auto"/>
        <w:ind w:left="5741" w:right="910" w:hanging="5521"/>
        <w:jc w:val="center"/>
        <w:rPr>
          <w:rFonts w:ascii="Times New Roman" w:hAnsi="Times New Roman" w:cs="Times New Roman"/>
          <w:b/>
          <w:sz w:val="26"/>
        </w:rPr>
      </w:pPr>
      <w:r w:rsidRPr="00C46C70">
        <w:rPr>
          <w:rFonts w:ascii="Times New Roman" w:hAnsi="Times New Roman" w:cs="Times New Roman"/>
          <w:b/>
          <w:sz w:val="26"/>
        </w:rPr>
        <w:t>(Pune-</w:t>
      </w:r>
      <w:r w:rsidRPr="00C46C70">
        <w:rPr>
          <w:rFonts w:ascii="Times New Roman" w:hAnsi="Times New Roman" w:cs="Times New Roman"/>
          <w:b/>
          <w:spacing w:val="-2"/>
          <w:sz w:val="26"/>
        </w:rPr>
        <w:t xml:space="preserve"> </w:t>
      </w:r>
      <w:r w:rsidRPr="00C46C70">
        <w:rPr>
          <w:rFonts w:ascii="Times New Roman" w:hAnsi="Times New Roman" w:cs="Times New Roman"/>
          <w:b/>
          <w:sz w:val="26"/>
        </w:rPr>
        <w:t>411008)</w:t>
      </w:r>
    </w:p>
    <w:p w14:paraId="4AE8D2CC" w14:textId="665415AA" w:rsidR="00804ACA" w:rsidRPr="00C46C70" w:rsidRDefault="00C41E1D" w:rsidP="004C19C3">
      <w:pPr>
        <w:pStyle w:val="Heading1"/>
        <w:jc w:val="center"/>
        <w:rPr>
          <w:rFonts w:ascii="Times New Roman" w:hAnsi="Times New Roman" w:cs="Times New Roman"/>
          <w:b/>
          <w:bCs/>
          <w:color w:val="auto"/>
          <w:sz w:val="40"/>
          <w:szCs w:val="40"/>
        </w:rPr>
      </w:pPr>
      <w:bookmarkStart w:id="0" w:name="_Toc159225732"/>
      <w:r w:rsidRPr="00C46C70">
        <w:rPr>
          <w:rFonts w:ascii="Times New Roman" w:hAnsi="Times New Roman" w:cs="Times New Roman"/>
          <w:b/>
          <w:bCs/>
          <w:color w:val="auto"/>
          <w:sz w:val="40"/>
          <w:szCs w:val="40"/>
        </w:rPr>
        <w:lastRenderedPageBreak/>
        <w:t>Acknowledgment</w:t>
      </w:r>
      <w:bookmarkEnd w:id="0"/>
    </w:p>
    <w:p w14:paraId="1C960C87" w14:textId="77777777" w:rsidR="00664EDB" w:rsidRPr="00C46C70" w:rsidRDefault="00664EDB" w:rsidP="00664EDB">
      <w:pPr>
        <w:rPr>
          <w:rFonts w:ascii="Times New Roman" w:hAnsi="Times New Roman" w:cs="Times New Roman"/>
        </w:rPr>
      </w:pPr>
    </w:p>
    <w:p w14:paraId="524DF943" w14:textId="19A143E4" w:rsidR="00664EDB" w:rsidRPr="00C46C70" w:rsidRDefault="00664EDB" w:rsidP="00664EDB">
      <w:pPr>
        <w:pStyle w:val="BodyText"/>
        <w:spacing w:before="6"/>
        <w:jc w:val="both"/>
      </w:pPr>
      <w:r w:rsidRPr="00C46C70">
        <w:t xml:space="preserve">This is to acknowledge our indebtedness to our Project Guide, </w:t>
      </w:r>
      <w:r w:rsidRPr="00C46C70">
        <w:rPr>
          <w:b/>
        </w:rPr>
        <w:t xml:space="preserve">Mr. Sripad </w:t>
      </w:r>
      <w:r w:rsidR="00BC0C30" w:rsidRPr="00C46C70">
        <w:rPr>
          <w:b/>
        </w:rPr>
        <w:t>Deshpande C</w:t>
      </w:r>
      <w:r w:rsidRPr="00C46C70">
        <w:t xml:space="preserve">-DAC ACTS, Pune for her constant guidance and helpful </w:t>
      </w:r>
      <w:r w:rsidR="00C41E1D" w:rsidRPr="00C46C70">
        <w:t>suggestions</w:t>
      </w:r>
      <w:r w:rsidRPr="00C46C70">
        <w:t xml:space="preserve"> for preparing this</w:t>
      </w:r>
      <w:r w:rsidR="00C41E1D" w:rsidRPr="00C46C70">
        <w:t xml:space="preserve"> </w:t>
      </w:r>
      <w:r w:rsidRPr="00C46C70">
        <w:t xml:space="preserve">project </w:t>
      </w:r>
      <w:r w:rsidRPr="00C46C70">
        <w:rPr>
          <w:b/>
          <w:bCs/>
        </w:rPr>
        <w:t>Development of a Smart Battery Health Monitoring Dashboard</w:t>
      </w:r>
      <w:r w:rsidRPr="00C46C70">
        <w:rPr>
          <w:rFonts w:eastAsiaTheme="minorEastAsia"/>
          <w:b/>
          <w:lang w:val="en-IN"/>
        </w:rPr>
        <w:t xml:space="preserve">. </w:t>
      </w:r>
      <w:r w:rsidRPr="00C46C70">
        <w:t>We</w:t>
      </w:r>
      <w:r w:rsidRPr="00C46C70">
        <w:rPr>
          <w:spacing w:val="1"/>
        </w:rPr>
        <w:t xml:space="preserve"> </w:t>
      </w:r>
      <w:r w:rsidRPr="00C46C70">
        <w:t>express</w:t>
      </w:r>
      <w:r w:rsidRPr="00C46C70">
        <w:rPr>
          <w:spacing w:val="1"/>
        </w:rPr>
        <w:t xml:space="preserve"> </w:t>
      </w:r>
      <w:r w:rsidRPr="00C46C70">
        <w:t>our</w:t>
      </w:r>
      <w:r w:rsidRPr="00C46C70">
        <w:rPr>
          <w:spacing w:val="1"/>
        </w:rPr>
        <w:t xml:space="preserve"> </w:t>
      </w:r>
      <w:r w:rsidRPr="00C46C70">
        <w:t>deep</w:t>
      </w:r>
      <w:r w:rsidRPr="00C46C70">
        <w:rPr>
          <w:spacing w:val="1"/>
        </w:rPr>
        <w:t xml:space="preserve"> </w:t>
      </w:r>
      <w:r w:rsidRPr="00C46C70">
        <w:t xml:space="preserve">gratitude towards </w:t>
      </w:r>
      <w:r w:rsidR="000F56E2" w:rsidRPr="00C46C70">
        <w:t>him</w:t>
      </w:r>
      <w:r w:rsidRPr="00C46C70">
        <w:t xml:space="preserve"> for </w:t>
      </w:r>
      <w:r w:rsidR="00C41E1D" w:rsidRPr="00C46C70">
        <w:t xml:space="preserve">the </w:t>
      </w:r>
      <w:r w:rsidRPr="00C46C70">
        <w:t xml:space="preserve">inspiration, personal involvement, </w:t>
      </w:r>
      <w:r w:rsidR="00C41E1D" w:rsidRPr="00C46C70">
        <w:t xml:space="preserve">and </w:t>
      </w:r>
      <w:r w:rsidRPr="00C46C70">
        <w:t>constructive criticism</w:t>
      </w:r>
      <w:r w:rsidRPr="00C46C70">
        <w:rPr>
          <w:spacing w:val="1"/>
        </w:rPr>
        <w:t xml:space="preserve"> </w:t>
      </w:r>
      <w:r w:rsidR="000F56E2" w:rsidRPr="00C46C70">
        <w:t xml:space="preserve">he provided us </w:t>
      </w:r>
      <w:r w:rsidR="784BB0BF" w:rsidRPr="00C46C70">
        <w:t>with</w:t>
      </w:r>
      <w:r w:rsidR="000F56E2" w:rsidRPr="00C46C70">
        <w:t xml:space="preserve"> and</w:t>
      </w:r>
      <w:r w:rsidRPr="00C46C70">
        <w:rPr>
          <w:spacing w:val="-2"/>
        </w:rPr>
        <w:t xml:space="preserve"> </w:t>
      </w:r>
      <w:r w:rsidR="000F56E2" w:rsidRPr="00C46C70">
        <w:rPr>
          <w:spacing w:val="-2"/>
        </w:rPr>
        <w:t xml:space="preserve">the </w:t>
      </w:r>
      <w:r w:rsidRPr="00C46C70">
        <w:t>technical</w:t>
      </w:r>
      <w:r w:rsidRPr="00C46C70">
        <w:rPr>
          <w:spacing w:val="-1"/>
        </w:rPr>
        <w:t xml:space="preserve"> </w:t>
      </w:r>
      <w:r w:rsidRPr="00C46C70">
        <w:t>guidance</w:t>
      </w:r>
      <w:r w:rsidRPr="00C46C70">
        <w:rPr>
          <w:spacing w:val="-2"/>
        </w:rPr>
        <w:t xml:space="preserve"> </w:t>
      </w:r>
      <w:r w:rsidR="00BC0C30" w:rsidRPr="00C46C70">
        <w:t>during</w:t>
      </w:r>
      <w:r w:rsidRPr="00C46C70">
        <w:rPr>
          <w:spacing w:val="2"/>
        </w:rPr>
        <w:t xml:space="preserve"> </w:t>
      </w:r>
      <w:r w:rsidRPr="00C46C70">
        <w:t>this</w:t>
      </w:r>
      <w:r w:rsidRPr="00C46C70">
        <w:rPr>
          <w:spacing w:val="-2"/>
        </w:rPr>
        <w:t xml:space="preserve"> </w:t>
      </w:r>
      <w:r w:rsidRPr="00C46C70">
        <w:t>project.</w:t>
      </w:r>
    </w:p>
    <w:p w14:paraId="146056A2" w14:textId="5ECFAA7D" w:rsidR="00664EDB" w:rsidRPr="00C46C70" w:rsidRDefault="00664EDB" w:rsidP="00664EDB">
      <w:pPr>
        <w:pStyle w:val="BodyText"/>
        <w:spacing w:before="161" w:line="276" w:lineRule="auto"/>
        <w:ind w:right="510"/>
        <w:jc w:val="both"/>
      </w:pPr>
      <w:r w:rsidRPr="00C46C70">
        <w:t>We</w:t>
      </w:r>
      <w:r w:rsidRPr="00C46C70">
        <w:rPr>
          <w:spacing w:val="1"/>
        </w:rPr>
        <w:t xml:space="preserve"> </w:t>
      </w:r>
      <w:r w:rsidRPr="00C46C70">
        <w:t>take</w:t>
      </w:r>
      <w:r w:rsidRPr="00C46C70">
        <w:rPr>
          <w:spacing w:val="1"/>
        </w:rPr>
        <w:t xml:space="preserve"> </w:t>
      </w:r>
      <w:r w:rsidRPr="00C46C70">
        <w:t>this</w:t>
      </w:r>
      <w:r w:rsidRPr="00C46C70">
        <w:rPr>
          <w:spacing w:val="1"/>
        </w:rPr>
        <w:t xml:space="preserve"> </w:t>
      </w:r>
      <w:r w:rsidRPr="00C46C70">
        <w:t>opportunity to</w:t>
      </w:r>
      <w:r w:rsidRPr="00C46C70">
        <w:rPr>
          <w:spacing w:val="1"/>
        </w:rPr>
        <w:t xml:space="preserve"> </w:t>
      </w:r>
      <w:r w:rsidRPr="00C46C70">
        <w:t>thank</w:t>
      </w:r>
      <w:r w:rsidRPr="00C46C70">
        <w:rPr>
          <w:spacing w:val="1"/>
        </w:rPr>
        <w:t xml:space="preserve"> </w:t>
      </w:r>
      <w:r w:rsidR="00C41E1D" w:rsidRPr="00C46C70">
        <w:rPr>
          <w:spacing w:val="1"/>
        </w:rPr>
        <w:t xml:space="preserve">the </w:t>
      </w:r>
      <w:r w:rsidRPr="00C46C70">
        <w:t>Head</w:t>
      </w:r>
      <w:r w:rsidRPr="00C46C70">
        <w:rPr>
          <w:spacing w:val="1"/>
        </w:rPr>
        <w:t xml:space="preserve"> </w:t>
      </w:r>
      <w:r w:rsidRPr="00C46C70">
        <w:t>of</w:t>
      </w:r>
      <w:r w:rsidRPr="00C46C70">
        <w:rPr>
          <w:spacing w:val="1"/>
        </w:rPr>
        <w:t xml:space="preserve"> </w:t>
      </w:r>
      <w:r w:rsidRPr="00C46C70">
        <w:t>the</w:t>
      </w:r>
      <w:r w:rsidRPr="00C46C70">
        <w:rPr>
          <w:spacing w:val="1"/>
        </w:rPr>
        <w:t xml:space="preserve"> </w:t>
      </w:r>
      <w:r w:rsidRPr="00C46C70">
        <w:t>department</w:t>
      </w:r>
      <w:r w:rsidR="776DF1CE" w:rsidRPr="00C46C70">
        <w:t>,</w:t>
      </w:r>
      <w:r w:rsidRPr="00C46C70">
        <w:rPr>
          <w:spacing w:val="1"/>
        </w:rPr>
        <w:t xml:space="preserve"> </w:t>
      </w:r>
      <w:r w:rsidRPr="00C46C70">
        <w:rPr>
          <w:b/>
        </w:rPr>
        <w:t>Mr.</w:t>
      </w:r>
      <w:r w:rsidRPr="00C46C70">
        <w:rPr>
          <w:b/>
          <w:spacing w:val="1"/>
        </w:rPr>
        <w:t xml:space="preserve"> </w:t>
      </w:r>
      <w:r w:rsidRPr="00C46C70">
        <w:rPr>
          <w:b/>
        </w:rPr>
        <w:t>Gaur</w:t>
      </w:r>
      <w:r w:rsidRPr="00C46C70">
        <w:rPr>
          <w:b/>
          <w:spacing w:val="1"/>
        </w:rPr>
        <w:t xml:space="preserve"> </w:t>
      </w:r>
      <w:r w:rsidRPr="00C46C70">
        <w:rPr>
          <w:b/>
        </w:rPr>
        <w:t>Sunder</w:t>
      </w:r>
      <w:r w:rsidR="67F2A911" w:rsidRPr="00C46C70">
        <w:rPr>
          <w:b/>
          <w:bCs/>
        </w:rPr>
        <w:t>,</w:t>
      </w:r>
      <w:r w:rsidRPr="00C46C70">
        <w:rPr>
          <w:b/>
          <w:spacing w:val="1"/>
        </w:rPr>
        <w:t xml:space="preserve"> </w:t>
      </w:r>
      <w:r w:rsidRPr="00C46C70">
        <w:t xml:space="preserve">for providing us </w:t>
      </w:r>
      <w:r w:rsidR="00C41E1D" w:rsidRPr="00C46C70">
        <w:t xml:space="preserve">with </w:t>
      </w:r>
      <w:r w:rsidRPr="00C46C70">
        <w:t xml:space="preserve">such </w:t>
      </w:r>
      <w:r w:rsidR="654A51A1" w:rsidRPr="00C46C70">
        <w:t xml:space="preserve">a </w:t>
      </w:r>
      <w:r w:rsidRPr="00C46C70">
        <w:t>great</w:t>
      </w:r>
      <w:r w:rsidRPr="00C46C70">
        <w:rPr>
          <w:spacing w:val="-1"/>
        </w:rPr>
        <w:t xml:space="preserve"> </w:t>
      </w:r>
      <w:r w:rsidRPr="00C46C70">
        <w:t>infrastructure</w:t>
      </w:r>
      <w:r w:rsidRPr="00C46C70">
        <w:rPr>
          <w:spacing w:val="-2"/>
        </w:rPr>
        <w:t xml:space="preserve"> </w:t>
      </w:r>
      <w:r w:rsidRPr="00C46C70">
        <w:t>and</w:t>
      </w:r>
      <w:r w:rsidRPr="00C46C70">
        <w:rPr>
          <w:spacing w:val="1"/>
        </w:rPr>
        <w:t xml:space="preserve"> </w:t>
      </w:r>
      <w:r w:rsidRPr="00C46C70">
        <w:t>environment</w:t>
      </w:r>
      <w:r w:rsidRPr="00C46C70">
        <w:rPr>
          <w:spacing w:val="-2"/>
        </w:rPr>
        <w:t xml:space="preserve"> </w:t>
      </w:r>
      <w:r w:rsidRPr="00C46C70">
        <w:t>for</w:t>
      </w:r>
      <w:r w:rsidRPr="00C46C70">
        <w:rPr>
          <w:spacing w:val="-2"/>
        </w:rPr>
        <w:t xml:space="preserve"> </w:t>
      </w:r>
      <w:r w:rsidRPr="00C46C70">
        <w:t>our</w:t>
      </w:r>
      <w:r w:rsidRPr="00C46C70">
        <w:rPr>
          <w:spacing w:val="-1"/>
        </w:rPr>
        <w:t xml:space="preserve"> </w:t>
      </w:r>
      <w:r w:rsidRPr="00C46C70">
        <w:t>overall</w:t>
      </w:r>
      <w:r w:rsidRPr="00C46C70">
        <w:rPr>
          <w:spacing w:val="-2"/>
        </w:rPr>
        <w:t xml:space="preserve"> </w:t>
      </w:r>
      <w:r w:rsidRPr="00C46C70">
        <w:t>development.</w:t>
      </w:r>
    </w:p>
    <w:p w14:paraId="4EE84FC7" w14:textId="0661E070" w:rsidR="00664EDB" w:rsidRPr="00C46C70" w:rsidRDefault="00664EDB" w:rsidP="00664EDB">
      <w:pPr>
        <w:pStyle w:val="BodyText"/>
        <w:spacing w:before="161" w:line="276" w:lineRule="auto"/>
        <w:ind w:right="510"/>
        <w:jc w:val="both"/>
      </w:pPr>
      <w:r w:rsidRPr="00C46C70">
        <w:t xml:space="preserve">We </w:t>
      </w:r>
      <w:r w:rsidR="000F56E2" w:rsidRPr="00C46C70">
        <w:t>sincerely thank</w:t>
      </w:r>
      <w:r w:rsidRPr="00C46C70">
        <w:t xml:space="preserve"> </w:t>
      </w:r>
      <w:r w:rsidRPr="00C46C70">
        <w:rPr>
          <w:b/>
        </w:rPr>
        <w:t xml:space="preserve">Ms. Namrata </w:t>
      </w:r>
      <w:proofErr w:type="spellStart"/>
      <w:r w:rsidRPr="00C46C70">
        <w:rPr>
          <w:b/>
        </w:rPr>
        <w:t>Ailawar</w:t>
      </w:r>
      <w:proofErr w:type="spellEnd"/>
      <w:r w:rsidRPr="00C46C70">
        <w:t xml:space="preserve">, Process Owner, for </w:t>
      </w:r>
      <w:bookmarkStart w:id="1" w:name="_Int_Bf2yASIQ"/>
      <w:r w:rsidRPr="00C46C70">
        <w:t>their</w:t>
      </w:r>
      <w:bookmarkEnd w:id="1"/>
      <w:r w:rsidRPr="00C46C70">
        <w:t xml:space="preserve"> kind</w:t>
      </w:r>
      <w:r w:rsidRPr="00C46C70">
        <w:rPr>
          <w:spacing w:val="1"/>
        </w:rPr>
        <w:t xml:space="preserve"> </w:t>
      </w:r>
      <w:r w:rsidRPr="00C46C70">
        <w:t>cooperation and</w:t>
      </w:r>
      <w:r w:rsidRPr="00C46C70">
        <w:rPr>
          <w:spacing w:val="-1"/>
        </w:rPr>
        <w:t xml:space="preserve"> </w:t>
      </w:r>
      <w:r w:rsidRPr="00C46C70">
        <w:t>extendible support</w:t>
      </w:r>
      <w:r w:rsidRPr="00C46C70">
        <w:rPr>
          <w:spacing w:val="-1"/>
        </w:rPr>
        <w:t xml:space="preserve"> </w:t>
      </w:r>
      <w:r w:rsidRPr="00C46C70">
        <w:t>towards the</w:t>
      </w:r>
      <w:r w:rsidRPr="00C46C70">
        <w:rPr>
          <w:spacing w:val="-1"/>
        </w:rPr>
        <w:t xml:space="preserve"> </w:t>
      </w:r>
      <w:r w:rsidRPr="00C46C70">
        <w:t>completion of our</w:t>
      </w:r>
      <w:r w:rsidRPr="00C46C70">
        <w:rPr>
          <w:spacing w:val="1"/>
        </w:rPr>
        <w:t xml:space="preserve"> </w:t>
      </w:r>
      <w:r w:rsidRPr="00C46C70">
        <w:t>project.</w:t>
      </w:r>
    </w:p>
    <w:p w14:paraId="414977B5" w14:textId="79CD4F5A" w:rsidR="00664EDB" w:rsidRPr="00C46C70" w:rsidRDefault="00C41E1D" w:rsidP="00664EDB">
      <w:pPr>
        <w:pStyle w:val="BodyText"/>
        <w:spacing w:before="172" w:line="276" w:lineRule="auto"/>
        <w:ind w:right="515"/>
        <w:jc w:val="both"/>
      </w:pPr>
      <w:r w:rsidRPr="00C46C70">
        <w:t>We are pleased to express</w:t>
      </w:r>
      <w:r w:rsidR="00664EDB" w:rsidRPr="00C46C70">
        <w:t xml:space="preserve"> sincere and deep gratitude towards </w:t>
      </w:r>
      <w:r w:rsidR="00664EDB" w:rsidRPr="00C46C70">
        <w:rPr>
          <w:b/>
        </w:rPr>
        <w:t>Mrs. Risha P R (Program Head)</w:t>
      </w:r>
      <w:r w:rsidR="00664EDB" w:rsidRPr="00C46C70">
        <w:t xml:space="preserve"> and </w:t>
      </w:r>
      <w:r w:rsidR="00664EDB" w:rsidRPr="00C46C70">
        <w:rPr>
          <w:b/>
        </w:rPr>
        <w:t xml:space="preserve">Mrs. Srujana </w:t>
      </w:r>
      <w:proofErr w:type="spellStart"/>
      <w:r w:rsidR="00664EDB" w:rsidRPr="00C46C70">
        <w:rPr>
          <w:b/>
        </w:rPr>
        <w:t>Bhamidi</w:t>
      </w:r>
      <w:proofErr w:type="spellEnd"/>
      <w:r w:rsidR="00664EDB" w:rsidRPr="00C46C70">
        <w:rPr>
          <w:b/>
        </w:rPr>
        <w:t xml:space="preserve"> </w:t>
      </w:r>
      <w:r w:rsidR="00664EDB" w:rsidRPr="00C46C70">
        <w:t>(Course Coordinator, PG-DESD) for their valuable guidance and constant support</w:t>
      </w:r>
      <w:r w:rsidR="00664EDB" w:rsidRPr="00C46C70">
        <w:rPr>
          <w:spacing w:val="1"/>
        </w:rPr>
        <w:t xml:space="preserve"> </w:t>
      </w:r>
      <w:r w:rsidR="00664EDB" w:rsidRPr="00C46C70">
        <w:t>throughout</w:t>
      </w:r>
      <w:r w:rsidR="00664EDB" w:rsidRPr="00C46C70">
        <w:rPr>
          <w:spacing w:val="1"/>
        </w:rPr>
        <w:t xml:space="preserve"> </w:t>
      </w:r>
      <w:r w:rsidR="00664EDB" w:rsidRPr="00C46C70">
        <w:t>this</w:t>
      </w:r>
      <w:r w:rsidR="00664EDB" w:rsidRPr="00C46C70">
        <w:rPr>
          <w:spacing w:val="-2"/>
        </w:rPr>
        <w:t xml:space="preserve"> </w:t>
      </w:r>
      <w:r w:rsidR="00664EDB" w:rsidRPr="00C46C70">
        <w:t>work</w:t>
      </w:r>
      <w:r w:rsidR="00664EDB" w:rsidRPr="00C46C70">
        <w:rPr>
          <w:spacing w:val="-2"/>
        </w:rPr>
        <w:t xml:space="preserve"> </w:t>
      </w:r>
      <w:r w:rsidR="00664EDB" w:rsidRPr="00C46C70">
        <w:t>and</w:t>
      </w:r>
      <w:r w:rsidR="00664EDB" w:rsidRPr="00C46C70">
        <w:rPr>
          <w:spacing w:val="-2"/>
        </w:rPr>
        <w:t xml:space="preserve"> </w:t>
      </w:r>
      <w:r w:rsidR="00664EDB" w:rsidRPr="00C46C70">
        <w:t>help</w:t>
      </w:r>
      <w:r w:rsidR="00664EDB" w:rsidRPr="00C46C70">
        <w:rPr>
          <w:spacing w:val="-1"/>
        </w:rPr>
        <w:t xml:space="preserve"> </w:t>
      </w:r>
      <w:r w:rsidR="00664EDB" w:rsidRPr="00C46C70">
        <w:t>to</w:t>
      </w:r>
      <w:r w:rsidR="00664EDB" w:rsidRPr="00C46C70">
        <w:rPr>
          <w:spacing w:val="1"/>
        </w:rPr>
        <w:t xml:space="preserve"> </w:t>
      </w:r>
      <w:r w:rsidR="00664EDB" w:rsidRPr="00C46C70">
        <w:t>pursue</w:t>
      </w:r>
      <w:r w:rsidR="00664EDB" w:rsidRPr="00C46C70">
        <w:rPr>
          <w:spacing w:val="-2"/>
        </w:rPr>
        <w:t xml:space="preserve"> </w:t>
      </w:r>
      <w:r w:rsidR="00664EDB" w:rsidRPr="00C46C70">
        <w:t>additional</w:t>
      </w:r>
      <w:r w:rsidR="00664EDB" w:rsidRPr="00C46C70">
        <w:rPr>
          <w:spacing w:val="-2"/>
        </w:rPr>
        <w:t xml:space="preserve"> </w:t>
      </w:r>
      <w:r w:rsidR="00664EDB" w:rsidRPr="00C46C70">
        <w:t>studies.</w:t>
      </w:r>
    </w:p>
    <w:p w14:paraId="3A82429B" w14:textId="546A1FB6" w:rsidR="00BC0C30" w:rsidRPr="00C46C70" w:rsidRDefault="00664EDB" w:rsidP="00664EDB">
      <w:pPr>
        <w:pStyle w:val="BodyText"/>
        <w:spacing w:before="161" w:line="271" w:lineRule="auto"/>
        <w:ind w:right="521"/>
        <w:jc w:val="both"/>
      </w:pPr>
      <w:r w:rsidRPr="00C46C70">
        <w:t xml:space="preserve">Also, our warm thanks to </w:t>
      </w:r>
      <w:r w:rsidRPr="00C46C70">
        <w:rPr>
          <w:b/>
        </w:rPr>
        <w:t>C-DAC ACTS Pune</w:t>
      </w:r>
      <w:r w:rsidRPr="00C46C70">
        <w:t xml:space="preserve">, which provided us </w:t>
      </w:r>
      <w:r w:rsidR="00C41E1D" w:rsidRPr="00C46C70">
        <w:t xml:space="preserve">with </w:t>
      </w:r>
      <w:r w:rsidRPr="00C46C70">
        <w:t>this opportunity to</w:t>
      </w:r>
      <w:r w:rsidRPr="00C46C70">
        <w:rPr>
          <w:spacing w:val="1"/>
        </w:rPr>
        <w:t xml:space="preserve"> </w:t>
      </w:r>
      <w:r w:rsidRPr="00C46C70">
        <w:t xml:space="preserve">carry </w:t>
      </w:r>
      <w:bookmarkStart w:id="2" w:name="_Int_R5SRuilx"/>
      <w:r w:rsidRPr="00C46C70">
        <w:t>out,</w:t>
      </w:r>
      <w:bookmarkEnd w:id="2"/>
      <w:r w:rsidRPr="00C46C70">
        <w:rPr>
          <w:spacing w:val="-2"/>
        </w:rPr>
        <w:t xml:space="preserve"> </w:t>
      </w:r>
      <w:r w:rsidRPr="00C46C70">
        <w:t>this</w:t>
      </w:r>
      <w:r w:rsidRPr="00C46C70">
        <w:rPr>
          <w:spacing w:val="-2"/>
        </w:rPr>
        <w:t xml:space="preserve"> </w:t>
      </w:r>
      <w:r w:rsidRPr="00C46C70">
        <w:t>prestigious</w:t>
      </w:r>
      <w:r w:rsidRPr="00C46C70">
        <w:rPr>
          <w:spacing w:val="-1"/>
        </w:rPr>
        <w:t xml:space="preserve"> </w:t>
      </w:r>
      <w:r w:rsidRPr="00C46C70">
        <w:t>Project</w:t>
      </w:r>
      <w:r w:rsidRPr="00C46C70">
        <w:rPr>
          <w:spacing w:val="-2"/>
        </w:rPr>
        <w:t xml:space="preserve"> </w:t>
      </w:r>
      <w:r w:rsidRPr="00C46C70">
        <w:t>and</w:t>
      </w:r>
      <w:r w:rsidRPr="00C46C70">
        <w:rPr>
          <w:spacing w:val="-1"/>
        </w:rPr>
        <w:t xml:space="preserve"> </w:t>
      </w:r>
      <w:r w:rsidRPr="00C46C70">
        <w:t>enhance</w:t>
      </w:r>
      <w:r w:rsidRPr="00C46C70">
        <w:rPr>
          <w:spacing w:val="1"/>
        </w:rPr>
        <w:t xml:space="preserve"> </w:t>
      </w:r>
      <w:r w:rsidRPr="00C46C70">
        <w:t>our</w:t>
      </w:r>
      <w:r w:rsidRPr="00C46C70">
        <w:rPr>
          <w:spacing w:val="-1"/>
        </w:rPr>
        <w:t xml:space="preserve"> </w:t>
      </w:r>
      <w:r w:rsidRPr="00C46C70">
        <w:t>learning</w:t>
      </w:r>
      <w:r w:rsidRPr="00C46C70">
        <w:rPr>
          <w:spacing w:val="1"/>
        </w:rPr>
        <w:t xml:space="preserve"> </w:t>
      </w:r>
      <w:r w:rsidRPr="00C46C70">
        <w:t>in</w:t>
      </w:r>
      <w:r w:rsidRPr="00C46C70">
        <w:rPr>
          <w:spacing w:val="-2"/>
        </w:rPr>
        <w:t xml:space="preserve"> </w:t>
      </w:r>
      <w:r w:rsidRPr="00C46C70">
        <w:t>various</w:t>
      </w:r>
      <w:r w:rsidRPr="00C46C70">
        <w:rPr>
          <w:spacing w:val="1"/>
        </w:rPr>
        <w:t xml:space="preserve"> </w:t>
      </w:r>
      <w:r w:rsidRPr="00C46C70">
        <w:t>technical</w:t>
      </w:r>
      <w:r w:rsidRPr="00C46C70">
        <w:rPr>
          <w:spacing w:val="-2"/>
        </w:rPr>
        <w:t xml:space="preserve"> </w:t>
      </w:r>
      <w:r w:rsidRPr="00C46C70">
        <w:t>fields.</w:t>
      </w:r>
    </w:p>
    <w:p w14:paraId="318F0BAA" w14:textId="77777777" w:rsidR="00BC0C30" w:rsidRPr="00C46C70" w:rsidRDefault="00BC0C30">
      <w:pPr>
        <w:rPr>
          <w:rFonts w:ascii="Times New Roman" w:hAnsi="Times New Roman" w:cs="Times New Roman"/>
        </w:rPr>
      </w:pPr>
    </w:p>
    <w:p w14:paraId="1581A283" w14:textId="77777777" w:rsidR="00BC0C30" w:rsidRPr="00C46C70" w:rsidRDefault="00BC0C30">
      <w:pPr>
        <w:rPr>
          <w:rFonts w:ascii="Times New Roman" w:hAnsi="Times New Roman" w:cs="Times New Roman"/>
        </w:rPr>
      </w:pPr>
    </w:p>
    <w:p w14:paraId="38F3A3A8" w14:textId="77777777" w:rsidR="00BC0C30" w:rsidRPr="00C46C70" w:rsidRDefault="00BC0C30">
      <w:pPr>
        <w:rPr>
          <w:rFonts w:ascii="Times New Roman" w:hAnsi="Times New Roman" w:cs="Times New Roman"/>
        </w:rPr>
      </w:pPr>
    </w:p>
    <w:p w14:paraId="4B5E6BF1" w14:textId="77777777" w:rsidR="00BC0C30" w:rsidRPr="00C46C70" w:rsidRDefault="00BC0C30">
      <w:pPr>
        <w:rPr>
          <w:rFonts w:ascii="Times New Roman" w:hAnsi="Times New Roman" w:cs="Times New Roman"/>
        </w:rPr>
      </w:pPr>
    </w:p>
    <w:p w14:paraId="393CC1B8" w14:textId="77777777" w:rsidR="00037047" w:rsidRPr="00C46C70" w:rsidRDefault="00037047">
      <w:pPr>
        <w:rPr>
          <w:rFonts w:ascii="Times New Roman" w:hAnsi="Times New Roman" w:cs="Times New Roman"/>
        </w:rPr>
      </w:pPr>
    </w:p>
    <w:p w14:paraId="4A4D712E" w14:textId="77777777" w:rsidR="00037047" w:rsidRPr="00C46C70" w:rsidRDefault="00037047">
      <w:pPr>
        <w:rPr>
          <w:rFonts w:ascii="Times New Roman" w:hAnsi="Times New Roman" w:cs="Times New Roman"/>
        </w:rPr>
      </w:pPr>
    </w:p>
    <w:p w14:paraId="6071D908" w14:textId="77777777" w:rsidR="00BC0C30" w:rsidRPr="00C46C70" w:rsidRDefault="00BC0C30">
      <w:pPr>
        <w:rPr>
          <w:rFonts w:ascii="Times New Roman" w:hAnsi="Times New Roman" w:cs="Times New Roman"/>
        </w:rPr>
      </w:pPr>
    </w:p>
    <w:p w14:paraId="332E27DA" w14:textId="77777777" w:rsidR="00BC0C30" w:rsidRPr="00C46C70" w:rsidRDefault="00BC0C30">
      <w:pPr>
        <w:rPr>
          <w:rFonts w:ascii="Times New Roman" w:hAnsi="Times New Roman" w:cs="Times New Roman"/>
        </w:rPr>
      </w:pPr>
    </w:p>
    <w:p w14:paraId="1665E611" w14:textId="77777777" w:rsidR="00BC0C30" w:rsidRPr="00C46C70" w:rsidRDefault="00BC0C30">
      <w:pPr>
        <w:rPr>
          <w:rFonts w:ascii="Times New Roman" w:hAnsi="Times New Roman" w:cs="Times New Roman"/>
        </w:rPr>
      </w:pPr>
    </w:p>
    <w:tbl>
      <w:tblPr>
        <w:tblStyle w:val="TableGrid"/>
        <w:tblW w:w="4323" w:type="pct"/>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3120"/>
      </w:tblGrid>
      <w:tr w:rsidR="00BC0C30" w:rsidRPr="00C46C70" w14:paraId="3D4D9FB1" w14:textId="77777777" w:rsidTr="00BC0C30">
        <w:tc>
          <w:tcPr>
            <w:tcW w:w="3001" w:type="pct"/>
          </w:tcPr>
          <w:p w14:paraId="6DDB4E2E"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Name</w:t>
            </w:r>
          </w:p>
        </w:tc>
        <w:tc>
          <w:tcPr>
            <w:tcW w:w="1999" w:type="pct"/>
          </w:tcPr>
          <w:p w14:paraId="1153220A"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PRN</w:t>
            </w:r>
          </w:p>
        </w:tc>
      </w:tr>
      <w:tr w:rsidR="00BC0C30" w:rsidRPr="00C46C70" w14:paraId="6EF08F6E" w14:textId="77777777" w:rsidTr="00BC0C30">
        <w:tc>
          <w:tcPr>
            <w:tcW w:w="3001" w:type="pct"/>
          </w:tcPr>
          <w:p w14:paraId="65F41CC5"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proofErr w:type="spellStart"/>
            <w:r w:rsidRPr="00C46C70">
              <w:rPr>
                <w:rFonts w:ascii="Times New Roman" w:eastAsia="Times New Roman" w:hAnsi="Times New Roman" w:cs="Times New Roman"/>
                <w:iCs/>
                <w:kern w:val="0"/>
                <w:sz w:val="32"/>
                <w:lang w:val="en-US"/>
                <w14:ligatures w14:val="none"/>
              </w:rPr>
              <w:t>Deepjyoth</w:t>
            </w:r>
            <w:proofErr w:type="spellEnd"/>
            <w:r w:rsidRPr="00C46C70">
              <w:rPr>
                <w:rFonts w:ascii="Times New Roman" w:eastAsia="Times New Roman" w:hAnsi="Times New Roman" w:cs="Times New Roman"/>
                <w:iCs/>
                <w:kern w:val="0"/>
                <w:sz w:val="32"/>
                <w:lang w:val="en-US"/>
                <w14:ligatures w14:val="none"/>
              </w:rPr>
              <w:t xml:space="preserve"> Singh Makan</w:t>
            </w:r>
          </w:p>
        </w:tc>
        <w:tc>
          <w:tcPr>
            <w:tcW w:w="1999" w:type="pct"/>
          </w:tcPr>
          <w:p w14:paraId="610098BE"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230940130021</w:t>
            </w:r>
          </w:p>
        </w:tc>
      </w:tr>
      <w:tr w:rsidR="00BC0C30" w:rsidRPr="00C46C70" w14:paraId="06B59629" w14:textId="77777777" w:rsidTr="00BC0C30">
        <w:tc>
          <w:tcPr>
            <w:tcW w:w="3001" w:type="pct"/>
          </w:tcPr>
          <w:p w14:paraId="1DBB6A12"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Pranav Dixit</w:t>
            </w:r>
          </w:p>
        </w:tc>
        <w:tc>
          <w:tcPr>
            <w:tcW w:w="1999" w:type="pct"/>
          </w:tcPr>
          <w:p w14:paraId="39E0F8CD"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230940130040</w:t>
            </w:r>
          </w:p>
        </w:tc>
      </w:tr>
      <w:tr w:rsidR="00BC0C30" w:rsidRPr="00C46C70" w14:paraId="0D87C89F" w14:textId="77777777" w:rsidTr="00BC0C30">
        <w:tc>
          <w:tcPr>
            <w:tcW w:w="3001" w:type="pct"/>
          </w:tcPr>
          <w:p w14:paraId="7F4E5385"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Pranay Patankar</w:t>
            </w:r>
          </w:p>
        </w:tc>
        <w:tc>
          <w:tcPr>
            <w:tcW w:w="1999" w:type="pct"/>
          </w:tcPr>
          <w:p w14:paraId="7AE71118"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230940130041</w:t>
            </w:r>
          </w:p>
        </w:tc>
      </w:tr>
      <w:tr w:rsidR="00BC0C30" w:rsidRPr="00C46C70" w14:paraId="42FA2A66" w14:textId="77777777" w:rsidTr="00BC0C30">
        <w:tc>
          <w:tcPr>
            <w:tcW w:w="3001" w:type="pct"/>
          </w:tcPr>
          <w:p w14:paraId="2D283BD4"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Raut Pranoti </w:t>
            </w:r>
            <w:proofErr w:type="spellStart"/>
            <w:r w:rsidRPr="00C46C70">
              <w:rPr>
                <w:rFonts w:ascii="Times New Roman" w:eastAsia="Times New Roman" w:hAnsi="Times New Roman" w:cs="Times New Roman"/>
                <w:iCs/>
                <w:kern w:val="0"/>
                <w:sz w:val="32"/>
                <w:lang w:val="en-US"/>
                <w14:ligatures w14:val="none"/>
              </w:rPr>
              <w:t>Pandharinath</w:t>
            </w:r>
            <w:proofErr w:type="spellEnd"/>
          </w:p>
        </w:tc>
        <w:tc>
          <w:tcPr>
            <w:tcW w:w="1999" w:type="pct"/>
          </w:tcPr>
          <w:p w14:paraId="7B8BF31A"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230940130046</w:t>
            </w:r>
          </w:p>
        </w:tc>
      </w:tr>
      <w:tr w:rsidR="00BC0C30" w:rsidRPr="00C46C70" w14:paraId="3818CEA7" w14:textId="77777777" w:rsidTr="00BC0C30">
        <w:tc>
          <w:tcPr>
            <w:tcW w:w="3001" w:type="pct"/>
          </w:tcPr>
          <w:p w14:paraId="123971EF"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 xml:space="preserve">Sakshi </w:t>
            </w:r>
            <w:proofErr w:type="spellStart"/>
            <w:r w:rsidRPr="00C46C70">
              <w:rPr>
                <w:rFonts w:ascii="Times New Roman" w:eastAsia="Times New Roman" w:hAnsi="Times New Roman" w:cs="Times New Roman"/>
                <w:iCs/>
                <w:kern w:val="0"/>
                <w:sz w:val="32"/>
                <w:lang w:val="en-US"/>
                <w14:ligatures w14:val="none"/>
              </w:rPr>
              <w:t>Dighade</w:t>
            </w:r>
            <w:proofErr w:type="spellEnd"/>
          </w:p>
        </w:tc>
        <w:tc>
          <w:tcPr>
            <w:tcW w:w="1999" w:type="pct"/>
          </w:tcPr>
          <w:p w14:paraId="40D4A05C" w14:textId="77777777" w:rsidR="00BC0C30" w:rsidRPr="00C46C70" w:rsidRDefault="00BC0C30" w:rsidP="00ED4F8E">
            <w:pPr>
              <w:widowControl w:val="0"/>
              <w:autoSpaceDE w:val="0"/>
              <w:autoSpaceDN w:val="0"/>
              <w:ind w:right="950"/>
              <w:rPr>
                <w:rFonts w:ascii="Times New Roman" w:eastAsia="Times New Roman" w:hAnsi="Times New Roman" w:cs="Times New Roman"/>
                <w:iCs/>
                <w:kern w:val="0"/>
                <w:sz w:val="32"/>
                <w:lang w:val="en-US"/>
                <w14:ligatures w14:val="none"/>
              </w:rPr>
            </w:pPr>
            <w:r w:rsidRPr="00C46C70">
              <w:rPr>
                <w:rFonts w:ascii="Times New Roman" w:eastAsia="Times New Roman" w:hAnsi="Times New Roman" w:cs="Times New Roman"/>
                <w:iCs/>
                <w:kern w:val="0"/>
                <w:sz w:val="32"/>
                <w:lang w:val="en-US"/>
                <w14:ligatures w14:val="none"/>
              </w:rPr>
              <w:t>209401300048</w:t>
            </w:r>
          </w:p>
        </w:tc>
      </w:tr>
    </w:tbl>
    <w:p w14:paraId="52ED2406" w14:textId="2B33D621" w:rsidR="00BC0C30" w:rsidRPr="00C46C70" w:rsidRDefault="00BC0C30">
      <w:pPr>
        <w:rPr>
          <w:rFonts w:ascii="Times New Roman" w:eastAsia="Times New Roman" w:hAnsi="Times New Roman" w:cs="Times New Roman"/>
          <w:kern w:val="0"/>
          <w:sz w:val="26"/>
          <w:szCs w:val="26"/>
          <w:lang w:val="en-US"/>
          <w14:ligatures w14:val="none"/>
        </w:rPr>
      </w:pPr>
      <w:r w:rsidRPr="00C46C70">
        <w:rPr>
          <w:rFonts w:ascii="Times New Roman" w:hAnsi="Times New Roman" w:cs="Times New Roman"/>
        </w:rPr>
        <w:br w:type="page"/>
      </w:r>
    </w:p>
    <w:p w14:paraId="1D464F83" w14:textId="770E003A" w:rsidR="008C11F9" w:rsidRPr="00C46C70" w:rsidRDefault="008C11F9" w:rsidP="004C19C3">
      <w:pPr>
        <w:pStyle w:val="Heading1"/>
        <w:jc w:val="center"/>
        <w:rPr>
          <w:rFonts w:ascii="Times New Roman" w:hAnsi="Times New Roman" w:cs="Times New Roman"/>
          <w:b/>
          <w:bCs/>
          <w:color w:val="auto"/>
          <w:sz w:val="40"/>
          <w:szCs w:val="40"/>
        </w:rPr>
      </w:pPr>
      <w:bookmarkStart w:id="3" w:name="_Toc115082286"/>
      <w:bookmarkStart w:id="4" w:name="_Toc115277256"/>
      <w:bookmarkStart w:id="5" w:name="_Toc159225733"/>
      <w:r w:rsidRPr="00C46C70">
        <w:rPr>
          <w:rFonts w:ascii="Times New Roman" w:hAnsi="Times New Roman" w:cs="Times New Roman"/>
          <w:b/>
          <w:bCs/>
          <w:color w:val="auto"/>
          <w:sz w:val="40"/>
          <w:szCs w:val="40"/>
        </w:rPr>
        <w:lastRenderedPageBreak/>
        <w:t>A</w:t>
      </w:r>
      <w:bookmarkEnd w:id="3"/>
      <w:bookmarkEnd w:id="4"/>
      <w:r w:rsidR="004C19C3" w:rsidRPr="00C46C70">
        <w:rPr>
          <w:rFonts w:ascii="Times New Roman" w:hAnsi="Times New Roman" w:cs="Times New Roman"/>
          <w:b/>
          <w:bCs/>
          <w:color w:val="auto"/>
          <w:sz w:val="40"/>
          <w:szCs w:val="40"/>
        </w:rPr>
        <w:t>bstract</w:t>
      </w:r>
      <w:bookmarkEnd w:id="5"/>
    </w:p>
    <w:p w14:paraId="456A31C3" w14:textId="77777777" w:rsidR="000D7E30" w:rsidRPr="00C46C70" w:rsidRDefault="000D7E30" w:rsidP="000D7E30">
      <w:pPr>
        <w:rPr>
          <w:rFonts w:ascii="Times New Roman" w:hAnsi="Times New Roman" w:cs="Times New Roman"/>
        </w:rPr>
      </w:pPr>
    </w:p>
    <w:p w14:paraId="2EBCDB78" w14:textId="31C47DF3" w:rsidR="000D7E30" w:rsidRPr="00C46C70" w:rsidRDefault="000D7E30" w:rsidP="0010085F">
      <w:pPr>
        <w:spacing w:line="276" w:lineRule="auto"/>
        <w:rPr>
          <w:rFonts w:ascii="Times New Roman" w:hAnsi="Times New Roman" w:cs="Times New Roman"/>
          <w:sz w:val="28"/>
          <w:szCs w:val="28"/>
        </w:rPr>
      </w:pPr>
      <w:r w:rsidRPr="00C46C70">
        <w:rPr>
          <w:rFonts w:ascii="Times New Roman" w:hAnsi="Times New Roman" w:cs="Times New Roman"/>
          <w:sz w:val="28"/>
          <w:szCs w:val="28"/>
        </w:rPr>
        <w:t xml:space="preserve">The electric vehicle (EV) revolution hinges on public understanding and acceptance. However, complex data and technical jargon presented by traditional Battery Health Management Systems (BHMS) often </w:t>
      </w:r>
      <w:r w:rsidR="00C41E1D" w:rsidRPr="00C46C70">
        <w:rPr>
          <w:rFonts w:ascii="Times New Roman" w:hAnsi="Times New Roman" w:cs="Times New Roman"/>
          <w:sz w:val="28"/>
          <w:szCs w:val="28"/>
        </w:rPr>
        <w:t>confuse and hesitate consumers</w:t>
      </w:r>
      <w:r w:rsidRPr="00C46C70">
        <w:rPr>
          <w:rFonts w:ascii="Times New Roman" w:hAnsi="Times New Roman" w:cs="Times New Roman"/>
          <w:sz w:val="28"/>
          <w:szCs w:val="28"/>
        </w:rPr>
        <w:t>. This project tackles this challenge by developing an innovative EV BHMS dashboard designed specifically for the public.</w:t>
      </w:r>
    </w:p>
    <w:p w14:paraId="0327D3F8" w14:textId="77777777" w:rsidR="0010085F" w:rsidRPr="00C46C70" w:rsidRDefault="0010085F" w:rsidP="0010085F">
      <w:pPr>
        <w:spacing w:line="276" w:lineRule="auto"/>
        <w:rPr>
          <w:rFonts w:ascii="Times New Roman" w:hAnsi="Times New Roman" w:cs="Times New Roman"/>
          <w:sz w:val="28"/>
          <w:szCs w:val="28"/>
        </w:rPr>
      </w:pPr>
    </w:p>
    <w:p w14:paraId="30837505" w14:textId="3F859812" w:rsidR="0010085F" w:rsidRPr="00C46C70" w:rsidRDefault="0010085F" w:rsidP="0010085F">
      <w:pPr>
        <w:spacing w:line="276" w:lineRule="auto"/>
        <w:rPr>
          <w:rFonts w:ascii="Times New Roman" w:hAnsi="Times New Roman" w:cs="Times New Roman"/>
          <w:sz w:val="28"/>
          <w:szCs w:val="28"/>
        </w:rPr>
      </w:pPr>
      <w:r w:rsidRPr="00C46C70">
        <w:rPr>
          <w:rFonts w:ascii="Times New Roman" w:hAnsi="Times New Roman" w:cs="Times New Roman"/>
          <w:sz w:val="28"/>
          <w:szCs w:val="28"/>
        </w:rPr>
        <w:t>Our dashboard bridges this gap by providing clear, understandable, and actionable insights into battery health, empowering consumers to:</w:t>
      </w:r>
    </w:p>
    <w:p w14:paraId="3E2D12CA" w14:textId="5A20992F" w:rsidR="0010085F" w:rsidRPr="00C46C70" w:rsidRDefault="0010085F" w:rsidP="0010085F">
      <w:pPr>
        <w:pStyle w:val="ListParagraph"/>
        <w:numPr>
          <w:ilvl w:val="0"/>
          <w:numId w:val="2"/>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Demystify EV battery data:</w:t>
      </w:r>
      <w:r w:rsidRPr="00C46C70">
        <w:rPr>
          <w:rFonts w:ascii="Times New Roman" w:hAnsi="Times New Roman" w:cs="Times New Roman"/>
          <w:sz w:val="28"/>
          <w:szCs w:val="28"/>
        </w:rPr>
        <w:t xml:space="preserve"> Visualize and comprehend key parameters like state of charge, health, and degradation in an intuitive and engaging format.</w:t>
      </w:r>
    </w:p>
    <w:p w14:paraId="62369E48" w14:textId="77777777" w:rsidR="0010085F" w:rsidRPr="00C46C70" w:rsidRDefault="0010085F" w:rsidP="0010085F">
      <w:pPr>
        <w:pStyle w:val="ListParagraph"/>
        <w:numPr>
          <w:ilvl w:val="0"/>
          <w:numId w:val="2"/>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Gain confidence in EV ownership:</w:t>
      </w:r>
      <w:r w:rsidRPr="00C46C70">
        <w:rPr>
          <w:rFonts w:ascii="Times New Roman" w:hAnsi="Times New Roman" w:cs="Times New Roman"/>
          <w:sz w:val="28"/>
          <w:szCs w:val="28"/>
        </w:rPr>
        <w:t xml:space="preserve"> Proactively monitor battery performance, identify potential issues early, and make informed decisions about charging and maintenance.</w:t>
      </w:r>
    </w:p>
    <w:p w14:paraId="49BA00A2" w14:textId="64631442" w:rsidR="00194A8B" w:rsidRPr="00C46C70" w:rsidRDefault="0010085F" w:rsidP="0010085F">
      <w:pPr>
        <w:pStyle w:val="ListParagraph"/>
        <w:numPr>
          <w:ilvl w:val="0"/>
          <w:numId w:val="2"/>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Optimize EV usage:</w:t>
      </w:r>
      <w:r w:rsidRPr="00C46C70">
        <w:rPr>
          <w:rFonts w:ascii="Times New Roman" w:hAnsi="Times New Roman" w:cs="Times New Roman"/>
          <w:sz w:val="28"/>
          <w:szCs w:val="28"/>
        </w:rPr>
        <w:t xml:space="preserve"> Understand how driving habits and environmental factors impact battery life, enabling them to maximize range and efficiency.</w:t>
      </w:r>
    </w:p>
    <w:p w14:paraId="413DF94A" w14:textId="77777777" w:rsidR="0010085F" w:rsidRPr="00C46C70" w:rsidRDefault="0010085F" w:rsidP="0010085F">
      <w:pPr>
        <w:spacing w:line="276" w:lineRule="auto"/>
        <w:rPr>
          <w:rFonts w:ascii="Times New Roman" w:hAnsi="Times New Roman" w:cs="Times New Roman"/>
          <w:sz w:val="28"/>
          <w:szCs w:val="28"/>
        </w:rPr>
      </w:pPr>
    </w:p>
    <w:p w14:paraId="6AD0D3DC" w14:textId="6960CA4E" w:rsidR="00194A8B" w:rsidRPr="00C46C70" w:rsidRDefault="00194A8B" w:rsidP="0010085F">
      <w:pPr>
        <w:spacing w:line="276" w:lineRule="auto"/>
        <w:rPr>
          <w:rFonts w:ascii="Times New Roman" w:hAnsi="Times New Roman" w:cs="Times New Roman"/>
          <w:sz w:val="28"/>
          <w:szCs w:val="28"/>
        </w:rPr>
      </w:pPr>
      <w:r w:rsidRPr="00C46C70">
        <w:rPr>
          <w:rFonts w:ascii="Times New Roman" w:hAnsi="Times New Roman" w:cs="Times New Roman"/>
          <w:sz w:val="28"/>
          <w:szCs w:val="28"/>
        </w:rPr>
        <w:t>This project goes beyond existing solutions by:</w:t>
      </w:r>
    </w:p>
    <w:p w14:paraId="685C8E57" w14:textId="77777777" w:rsidR="00194A8B" w:rsidRPr="00C46C70" w:rsidRDefault="00194A8B" w:rsidP="0010085F">
      <w:pPr>
        <w:pStyle w:val="ListParagraph"/>
        <w:numPr>
          <w:ilvl w:val="0"/>
          <w:numId w:val="1"/>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Prioritizing user understanding:</w:t>
      </w:r>
      <w:r w:rsidRPr="00C46C70">
        <w:rPr>
          <w:rFonts w:ascii="Times New Roman" w:hAnsi="Times New Roman" w:cs="Times New Roman"/>
          <w:sz w:val="28"/>
          <w:szCs w:val="28"/>
        </w:rPr>
        <w:t xml:space="preserve"> Focuses on clear communication and intuitive design, making complex data accessible to everyone.</w:t>
      </w:r>
    </w:p>
    <w:p w14:paraId="41CD7D57" w14:textId="77777777" w:rsidR="00194A8B" w:rsidRPr="00C46C70" w:rsidRDefault="00194A8B" w:rsidP="0010085F">
      <w:pPr>
        <w:pStyle w:val="ListParagraph"/>
        <w:numPr>
          <w:ilvl w:val="0"/>
          <w:numId w:val="1"/>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Broadening EV acceptance:</w:t>
      </w:r>
      <w:r w:rsidRPr="00C46C70">
        <w:rPr>
          <w:rFonts w:ascii="Times New Roman" w:hAnsi="Times New Roman" w:cs="Times New Roman"/>
          <w:sz w:val="28"/>
          <w:szCs w:val="28"/>
        </w:rPr>
        <w:t xml:space="preserve"> Empowers consumers with the knowledge and confidence to embrace EV technology, accelerating its mainstream adoption.</w:t>
      </w:r>
    </w:p>
    <w:p w14:paraId="6B278E9F" w14:textId="6D344279" w:rsidR="0010085F" w:rsidRPr="00C46C70" w:rsidRDefault="00194A8B" w:rsidP="0010085F">
      <w:pPr>
        <w:pStyle w:val="ListParagraph"/>
        <w:numPr>
          <w:ilvl w:val="0"/>
          <w:numId w:val="1"/>
        </w:numPr>
        <w:spacing w:line="276" w:lineRule="auto"/>
        <w:rPr>
          <w:rFonts w:ascii="Times New Roman" w:hAnsi="Times New Roman" w:cs="Times New Roman"/>
          <w:sz w:val="28"/>
          <w:szCs w:val="28"/>
        </w:rPr>
      </w:pPr>
      <w:r w:rsidRPr="00C46C70">
        <w:rPr>
          <w:rFonts w:ascii="Times New Roman" w:hAnsi="Times New Roman" w:cs="Times New Roman"/>
          <w:i/>
          <w:iCs/>
          <w:sz w:val="28"/>
          <w:szCs w:val="28"/>
        </w:rPr>
        <w:t>Promoting sustainable practices:</w:t>
      </w:r>
      <w:r w:rsidRPr="00C46C70">
        <w:rPr>
          <w:rFonts w:ascii="Times New Roman" w:hAnsi="Times New Roman" w:cs="Times New Roman"/>
          <w:sz w:val="28"/>
          <w:szCs w:val="28"/>
        </w:rPr>
        <w:t xml:space="preserve"> Encourages informed EV usage and responsible charging habits, contributing to a greener future.</w:t>
      </w:r>
    </w:p>
    <w:p w14:paraId="3FCFF3A2" w14:textId="69445659" w:rsidR="000F56E2" w:rsidRPr="00C46C70" w:rsidRDefault="000F56E2">
      <w:pPr>
        <w:rPr>
          <w:rFonts w:ascii="Times New Roman" w:hAnsi="Times New Roman" w:cs="Times New Roman"/>
          <w:sz w:val="28"/>
          <w:szCs w:val="28"/>
        </w:rPr>
      </w:pPr>
      <w:r w:rsidRPr="00C46C70">
        <w:rPr>
          <w:rFonts w:ascii="Times New Roman" w:hAnsi="Times New Roman" w:cs="Times New Roman"/>
          <w:sz w:val="28"/>
          <w:szCs w:val="28"/>
        </w:rPr>
        <w:br w:type="page"/>
      </w:r>
    </w:p>
    <w:p w14:paraId="268DEAE4" w14:textId="72F1F248" w:rsidR="001C7354" w:rsidRPr="00C46C70" w:rsidRDefault="000F56E2" w:rsidP="001C7354">
      <w:pPr>
        <w:pStyle w:val="TOC1"/>
        <w:tabs>
          <w:tab w:val="right" w:leader="underscore" w:pos="9016"/>
        </w:tabs>
        <w:rPr>
          <w:rFonts w:ascii="Times New Roman" w:hAnsi="Times New Roman"/>
          <w:noProof/>
          <w:lang w:val="en-IN" w:eastAsia="en-IN"/>
        </w:rPr>
      </w:pPr>
      <w:r w:rsidRPr="00C46C70">
        <w:rPr>
          <w:rFonts w:ascii="Times New Roman" w:hAnsi="Times New Roman"/>
          <w:sz w:val="28"/>
          <w:szCs w:val="28"/>
        </w:rPr>
        <w:lastRenderedPageBreak/>
        <w:fldChar w:fldCharType="begin"/>
      </w:r>
      <w:r w:rsidRPr="00C46C70">
        <w:rPr>
          <w:rFonts w:ascii="Times New Roman" w:hAnsi="Times New Roman"/>
          <w:sz w:val="28"/>
          <w:szCs w:val="28"/>
        </w:rPr>
        <w:instrText xml:space="preserve"> TOC \o "1-3" \h \z \u </w:instrText>
      </w:r>
      <w:r w:rsidRPr="00C46C70">
        <w:rPr>
          <w:rFonts w:ascii="Times New Roman" w:hAnsi="Times New Roman"/>
          <w:sz w:val="28"/>
          <w:szCs w:val="28"/>
        </w:rPr>
        <w:fldChar w:fldCharType="separate"/>
      </w:r>
    </w:p>
    <w:p w14:paraId="39E48C83" w14:textId="2B79B47A" w:rsidR="00471FA8" w:rsidRPr="00E405EA" w:rsidRDefault="00471FA8" w:rsidP="00E405EA">
      <w:pPr>
        <w:rPr>
          <w:lang w:eastAsia="en-IN"/>
          <w:rPrChange w:id="6" w:author="Patankar 222" w:date="2024-02-19T09:09:00Z" w16du:dateUtc="2024-02-19T03:39:00Z">
            <w:rPr>
              <w:rFonts w:ascii="Times New Roman" w:hAnsi="Times New Roman"/>
              <w:noProof/>
              <w:lang w:val="en-IN" w:eastAsia="en-IN"/>
            </w:rPr>
          </w:rPrChange>
        </w:rPr>
        <w:pPrChange w:id="7" w:author="Patankar 222" w:date="2024-02-19T09:09:00Z" w16du:dateUtc="2024-02-19T03:39:00Z">
          <w:pPr>
            <w:pStyle w:val="TOC1"/>
            <w:tabs>
              <w:tab w:val="right" w:leader="underscore" w:pos="9016"/>
            </w:tabs>
          </w:pPr>
        </w:pPrChange>
      </w:pPr>
    </w:p>
    <w:p w14:paraId="7DB19462" w14:textId="3B7F6D57" w:rsidR="000F56E2" w:rsidRDefault="000F56E2" w:rsidP="000F56E2">
      <w:pPr>
        <w:jc w:val="center"/>
        <w:rPr>
          <w:rFonts w:ascii="Times New Roman" w:hAnsi="Times New Roman" w:cs="Times New Roman"/>
          <w:b/>
          <w:bCs/>
          <w:sz w:val="40"/>
          <w:szCs w:val="40"/>
        </w:rPr>
      </w:pPr>
      <w:r w:rsidRPr="00C46C70">
        <w:rPr>
          <w:rFonts w:ascii="Times New Roman" w:hAnsi="Times New Roman" w:cs="Times New Roman"/>
          <w:b/>
          <w:bCs/>
          <w:sz w:val="40"/>
          <w:szCs w:val="40"/>
        </w:rPr>
        <w:t>Table of Contents</w:t>
      </w:r>
    </w:p>
    <w:p w14:paraId="08482FFF" w14:textId="77777777" w:rsidR="001C7354" w:rsidRPr="00C46C70" w:rsidRDefault="001C7354" w:rsidP="000F56E2">
      <w:pPr>
        <w:jc w:val="center"/>
        <w:rPr>
          <w:rFonts w:ascii="Times New Roman" w:hAnsi="Times New Roman" w:cs="Times New Roman"/>
          <w:b/>
          <w:bCs/>
          <w:sz w:val="40"/>
          <w:szCs w:val="40"/>
        </w:rPr>
      </w:pPr>
    </w:p>
    <w:p w14:paraId="494A1805" w14:textId="156E8C27" w:rsidR="00471FA8" w:rsidRPr="00C46C70" w:rsidRDefault="000F56E2">
      <w:pPr>
        <w:pStyle w:val="TOC1"/>
        <w:tabs>
          <w:tab w:val="right" w:leader="underscore" w:pos="9016"/>
        </w:tabs>
        <w:rPr>
          <w:rFonts w:ascii="Times New Roman" w:hAnsi="Times New Roman"/>
          <w:noProof/>
          <w:kern w:val="2"/>
          <w:lang w:val="en-IN" w:eastAsia="en-IN"/>
          <w14:ligatures w14:val="standardContextual"/>
        </w:rPr>
      </w:pPr>
      <w:r w:rsidRPr="00C46C70">
        <w:rPr>
          <w:rFonts w:ascii="Times New Roman" w:hAnsi="Times New Roman"/>
          <w:sz w:val="28"/>
          <w:szCs w:val="28"/>
        </w:rPr>
        <w:fldChar w:fldCharType="end"/>
      </w:r>
      <w:r w:rsidRPr="00C46C70">
        <w:rPr>
          <w:rFonts w:ascii="Times New Roman" w:hAnsi="Times New Roman"/>
          <w:sz w:val="28"/>
          <w:szCs w:val="28"/>
        </w:rPr>
        <w:fldChar w:fldCharType="begin"/>
      </w:r>
      <w:r w:rsidRPr="00C46C70">
        <w:rPr>
          <w:rFonts w:ascii="Times New Roman" w:hAnsi="Times New Roman"/>
          <w:sz w:val="28"/>
          <w:szCs w:val="28"/>
        </w:rPr>
        <w:instrText xml:space="preserve"> TOC \o "1-3" \h \z \u </w:instrText>
      </w:r>
      <w:r w:rsidRPr="00C46C70">
        <w:rPr>
          <w:rFonts w:ascii="Times New Roman" w:hAnsi="Times New Roman"/>
          <w:sz w:val="28"/>
          <w:szCs w:val="28"/>
        </w:rPr>
        <w:fldChar w:fldCharType="separate"/>
      </w:r>
      <w:hyperlink w:anchor="_Toc159225732" w:history="1">
        <w:r w:rsidR="00471FA8" w:rsidRPr="00C46C70">
          <w:rPr>
            <w:rStyle w:val="Hyperlink"/>
            <w:rFonts w:ascii="Times New Roman" w:hAnsi="Times New Roman"/>
            <w:b/>
            <w:bCs/>
            <w:noProof/>
          </w:rPr>
          <w:t>Acknowledgment</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_Toc159225732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2</w:t>
        </w:r>
        <w:r w:rsidR="00471FA8" w:rsidRPr="00C46C70">
          <w:rPr>
            <w:rFonts w:ascii="Times New Roman" w:hAnsi="Times New Roman"/>
            <w:noProof/>
            <w:webHidden/>
          </w:rPr>
          <w:fldChar w:fldCharType="end"/>
        </w:r>
      </w:hyperlink>
    </w:p>
    <w:p w14:paraId="3A8852C8" w14:textId="3A1200AC"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33" w:history="1">
        <w:r w:rsidR="00471FA8" w:rsidRPr="00C46C70">
          <w:rPr>
            <w:rStyle w:val="Hyperlink"/>
            <w:rFonts w:ascii="Times New Roman" w:hAnsi="Times New Roman"/>
            <w:b/>
            <w:bCs/>
            <w:noProof/>
          </w:rPr>
          <w:t>Abstract</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_Toc159225733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3</w:t>
        </w:r>
        <w:r w:rsidR="00471FA8" w:rsidRPr="00C46C70">
          <w:rPr>
            <w:rFonts w:ascii="Times New Roman" w:hAnsi="Times New Roman"/>
            <w:noProof/>
            <w:webHidden/>
          </w:rPr>
          <w:fldChar w:fldCharType="end"/>
        </w:r>
      </w:hyperlink>
    </w:p>
    <w:p w14:paraId="1ADC89C4" w14:textId="7B658B29"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34" w:history="1">
        <w:r w:rsidR="00471FA8" w:rsidRPr="00C46C70">
          <w:rPr>
            <w:rStyle w:val="Hyperlink"/>
            <w:rFonts w:ascii="Times New Roman" w:hAnsi="Times New Roman"/>
            <w:b/>
            <w:bCs/>
            <w:noProof/>
          </w:rPr>
          <w:t>Introduction</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_Toc159225734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5</w:t>
        </w:r>
        <w:r w:rsidR="00471FA8" w:rsidRPr="00C46C70">
          <w:rPr>
            <w:rFonts w:ascii="Times New Roman" w:hAnsi="Times New Roman"/>
            <w:noProof/>
            <w:webHidden/>
          </w:rPr>
          <w:fldChar w:fldCharType="end"/>
        </w:r>
      </w:hyperlink>
    </w:p>
    <w:p w14:paraId="199DE625" w14:textId="5EA8B315" w:rsidR="00471FA8" w:rsidRPr="00C46C70" w:rsidRDefault="00EC6A0C">
      <w:pPr>
        <w:pStyle w:val="TOC2"/>
        <w:tabs>
          <w:tab w:val="left" w:pos="880"/>
          <w:tab w:val="right" w:leader="underscore" w:pos="9016"/>
        </w:tabs>
        <w:rPr>
          <w:rFonts w:ascii="Times New Roman" w:eastAsiaTheme="minorEastAsia" w:hAnsi="Times New Roman" w:cs="Times New Roman"/>
          <w:noProof/>
          <w:lang w:eastAsia="en-IN"/>
        </w:rPr>
      </w:pPr>
      <w:hyperlink w:anchor="_Toc159225735" w:history="1">
        <w:r w:rsidR="00471FA8" w:rsidRPr="00C46C70">
          <w:rPr>
            <w:rStyle w:val="Hyperlink"/>
            <w:rFonts w:ascii="Times New Roman" w:hAnsi="Times New Roman" w:cs="Times New Roman"/>
            <w:noProof/>
          </w:rPr>
          <w:t>1.1</w:t>
        </w:r>
        <w:r w:rsidR="00471FA8" w:rsidRPr="00C46C70">
          <w:rPr>
            <w:rFonts w:ascii="Times New Roman" w:eastAsiaTheme="minorEastAsia" w:hAnsi="Times New Roman" w:cs="Times New Roman"/>
            <w:noProof/>
            <w:lang w:eastAsia="en-IN"/>
          </w:rPr>
          <w:tab/>
        </w:r>
        <w:r w:rsidR="00471FA8" w:rsidRPr="00C46C70">
          <w:rPr>
            <w:rStyle w:val="Hyperlink"/>
            <w:rFonts w:ascii="Times New Roman" w:hAnsi="Times New Roman" w:cs="Times New Roman"/>
            <w:noProof/>
          </w:rPr>
          <w:t>Introduction</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_Toc159225735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5</w:t>
        </w:r>
        <w:r w:rsidR="00471FA8" w:rsidRPr="00C46C70">
          <w:rPr>
            <w:rFonts w:ascii="Times New Roman" w:hAnsi="Times New Roman" w:cs="Times New Roman"/>
            <w:noProof/>
            <w:webHidden/>
          </w:rPr>
          <w:fldChar w:fldCharType="end"/>
        </w:r>
      </w:hyperlink>
    </w:p>
    <w:p w14:paraId="5992C6EC" w14:textId="0103A539" w:rsidR="00471FA8" w:rsidRPr="00C46C70" w:rsidRDefault="00EC6A0C">
      <w:pPr>
        <w:pStyle w:val="TOC2"/>
        <w:tabs>
          <w:tab w:val="left" w:pos="880"/>
          <w:tab w:val="right" w:leader="underscore" w:pos="9016"/>
        </w:tabs>
        <w:rPr>
          <w:rFonts w:ascii="Times New Roman" w:eastAsiaTheme="minorEastAsia" w:hAnsi="Times New Roman" w:cs="Times New Roman"/>
          <w:noProof/>
          <w:lang w:eastAsia="en-IN"/>
        </w:rPr>
      </w:pPr>
      <w:hyperlink w:anchor="_Toc159225736" w:history="1">
        <w:r w:rsidR="00471FA8" w:rsidRPr="00C46C70">
          <w:rPr>
            <w:rStyle w:val="Hyperlink"/>
            <w:rFonts w:ascii="Times New Roman" w:hAnsi="Times New Roman" w:cs="Times New Roman"/>
            <w:noProof/>
          </w:rPr>
          <w:t>1.2</w:t>
        </w:r>
        <w:r w:rsidR="00471FA8" w:rsidRPr="00C46C70">
          <w:rPr>
            <w:rFonts w:ascii="Times New Roman" w:eastAsiaTheme="minorEastAsia" w:hAnsi="Times New Roman" w:cs="Times New Roman"/>
            <w:noProof/>
            <w:lang w:eastAsia="en-IN"/>
          </w:rPr>
          <w:tab/>
        </w:r>
        <w:r w:rsidR="00471FA8" w:rsidRPr="00C46C70">
          <w:rPr>
            <w:rStyle w:val="Hyperlink"/>
            <w:rFonts w:ascii="Times New Roman" w:hAnsi="Times New Roman" w:cs="Times New Roman"/>
            <w:noProof/>
          </w:rPr>
          <w:t>Objective</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_Toc159225736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6</w:t>
        </w:r>
        <w:r w:rsidR="00471FA8" w:rsidRPr="00C46C70">
          <w:rPr>
            <w:rFonts w:ascii="Times New Roman" w:hAnsi="Times New Roman" w:cs="Times New Roman"/>
            <w:noProof/>
            <w:webHidden/>
          </w:rPr>
          <w:fldChar w:fldCharType="end"/>
        </w:r>
      </w:hyperlink>
    </w:p>
    <w:p w14:paraId="6EE62F63" w14:textId="663F36C3"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37" w:history="1">
        <w:r w:rsidR="00471FA8" w:rsidRPr="00C46C70">
          <w:rPr>
            <w:rStyle w:val="Hyperlink"/>
            <w:rFonts w:ascii="Times New Roman" w:hAnsi="Times New Roman"/>
            <w:b/>
            <w:bCs/>
            <w:noProof/>
          </w:rPr>
          <w:t>Literature Review</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_Toc159225737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7</w:t>
        </w:r>
        <w:r w:rsidR="00471FA8" w:rsidRPr="00C46C70">
          <w:rPr>
            <w:rFonts w:ascii="Times New Roman" w:hAnsi="Times New Roman"/>
            <w:noProof/>
            <w:webHidden/>
          </w:rPr>
          <w:fldChar w:fldCharType="end"/>
        </w:r>
      </w:hyperlink>
    </w:p>
    <w:p w14:paraId="0FB4D923" w14:textId="4F6190C8"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38" w:history="1">
        <w:r w:rsidR="00471FA8" w:rsidRPr="00C46C70">
          <w:rPr>
            <w:rStyle w:val="Hyperlink"/>
            <w:rFonts w:ascii="Times New Roman" w:hAnsi="Times New Roman"/>
            <w:b/>
            <w:bCs/>
            <w:noProof/>
          </w:rPr>
          <w:t>Methodology and Techniques</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_Toc159225738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9</w:t>
        </w:r>
        <w:r w:rsidR="00471FA8" w:rsidRPr="00C46C70">
          <w:rPr>
            <w:rFonts w:ascii="Times New Roman" w:hAnsi="Times New Roman"/>
            <w:noProof/>
            <w:webHidden/>
          </w:rPr>
          <w:fldChar w:fldCharType="end"/>
        </w:r>
      </w:hyperlink>
    </w:p>
    <w:p w14:paraId="27FAC40C" w14:textId="5C155091"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39" w:history="1">
        <w:r w:rsidR="00471FA8" w:rsidRPr="00C46C70">
          <w:rPr>
            <w:rStyle w:val="Hyperlink"/>
            <w:rFonts w:ascii="Times New Roman" w:hAnsi="Times New Roman" w:cs="Times New Roman"/>
            <w:noProof/>
          </w:rPr>
          <w:t>3.1 Block Diagram</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_Toc159225739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9</w:t>
        </w:r>
        <w:r w:rsidR="00471FA8" w:rsidRPr="00C46C70">
          <w:rPr>
            <w:rFonts w:ascii="Times New Roman" w:hAnsi="Times New Roman" w:cs="Times New Roman"/>
            <w:noProof/>
            <w:webHidden/>
          </w:rPr>
          <w:fldChar w:fldCharType="end"/>
        </w:r>
      </w:hyperlink>
    </w:p>
    <w:p w14:paraId="5A3FB9E7" w14:textId="06121654"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0" w:history="1">
        <w:r w:rsidR="00471FA8" w:rsidRPr="00C46C70">
          <w:rPr>
            <w:rStyle w:val="Hyperlink"/>
            <w:rFonts w:ascii="Times New Roman" w:hAnsi="Times New Roman" w:cs="Times New Roman"/>
            <w:noProof/>
          </w:rPr>
          <w:t>3.2 Hardware used</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_Toc159225740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9</w:t>
        </w:r>
        <w:r w:rsidR="00471FA8" w:rsidRPr="00C46C70">
          <w:rPr>
            <w:rFonts w:ascii="Times New Roman" w:hAnsi="Times New Roman" w:cs="Times New Roman"/>
            <w:noProof/>
            <w:webHidden/>
          </w:rPr>
          <w:fldChar w:fldCharType="end"/>
        </w:r>
      </w:hyperlink>
    </w:p>
    <w:p w14:paraId="59CBBFF0" w14:textId="5275B564"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1" w:history="1">
        <w:r w:rsidR="00471FA8" w:rsidRPr="00C46C70">
          <w:rPr>
            <w:rStyle w:val="Hyperlink"/>
            <w:rFonts w:ascii="Times New Roman" w:hAnsi="Times New Roman" w:cs="Times New Roman"/>
            <w:noProof/>
          </w:rPr>
          <w:t>3.2 Software used</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_Toc159225741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10</w:t>
        </w:r>
        <w:r w:rsidR="00471FA8" w:rsidRPr="00C46C70">
          <w:rPr>
            <w:rFonts w:ascii="Times New Roman" w:hAnsi="Times New Roman" w:cs="Times New Roman"/>
            <w:noProof/>
            <w:webHidden/>
          </w:rPr>
          <w:fldChar w:fldCharType="end"/>
        </w:r>
      </w:hyperlink>
    </w:p>
    <w:p w14:paraId="788F3F0A" w14:textId="5E9B5AED"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2" w:history="1">
        <w:r w:rsidR="00471FA8" w:rsidRPr="00C46C70">
          <w:rPr>
            <w:rStyle w:val="Hyperlink"/>
            <w:rFonts w:ascii="Times New Roman" w:hAnsi="Times New Roman" w:cs="Times New Roman"/>
            <w:noProof/>
          </w:rPr>
          <w:t>3.4 Protocols used</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_Toc159225742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11</w:t>
        </w:r>
        <w:r w:rsidR="00471FA8" w:rsidRPr="00C46C70">
          <w:rPr>
            <w:rFonts w:ascii="Times New Roman" w:hAnsi="Times New Roman" w:cs="Times New Roman"/>
            <w:noProof/>
            <w:webHidden/>
          </w:rPr>
          <w:fldChar w:fldCharType="end"/>
        </w:r>
      </w:hyperlink>
    </w:p>
    <w:p w14:paraId="2A724F35" w14:textId="79AC8AC0"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43" w:history="1">
        <w:r w:rsidR="00471FA8" w:rsidRPr="00C46C70">
          <w:rPr>
            <w:rStyle w:val="Hyperlink"/>
            <w:rFonts w:ascii="Times New Roman" w:hAnsi="Times New Roman"/>
            <w:b/>
            <w:bCs/>
            <w:noProof/>
          </w:rPr>
          <w:t>Implementation</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_Toc159225743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15</w:t>
        </w:r>
        <w:r w:rsidR="00471FA8" w:rsidRPr="00C46C70">
          <w:rPr>
            <w:rFonts w:ascii="Times New Roman" w:hAnsi="Times New Roman"/>
            <w:noProof/>
            <w:webHidden/>
          </w:rPr>
          <w:fldChar w:fldCharType="end"/>
        </w:r>
      </w:hyperlink>
    </w:p>
    <w:p w14:paraId="7E555F5E" w14:textId="21135EAB"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4" w:history="1">
        <w:r w:rsidR="00471FA8" w:rsidRPr="00C46C70">
          <w:rPr>
            <w:rStyle w:val="Hyperlink"/>
            <w:rFonts w:ascii="Times New Roman" w:hAnsi="Times New Roman" w:cs="Times New Roman"/>
            <w:noProof/>
          </w:rPr>
          <w:t>4.1 Battery Health Monitoring System (BHMS)</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_Toc159225744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15</w:t>
        </w:r>
        <w:r w:rsidR="00471FA8" w:rsidRPr="00C46C70">
          <w:rPr>
            <w:rFonts w:ascii="Times New Roman" w:hAnsi="Times New Roman" w:cs="Times New Roman"/>
            <w:noProof/>
            <w:webHidden/>
          </w:rPr>
          <w:fldChar w:fldCharType="end"/>
        </w:r>
      </w:hyperlink>
    </w:p>
    <w:p w14:paraId="2C38A56A" w14:textId="2CBEE992"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5" w:history="1">
        <w:r w:rsidR="00471FA8" w:rsidRPr="00C46C70">
          <w:rPr>
            <w:rStyle w:val="Hyperlink"/>
            <w:rFonts w:ascii="Times New Roman" w:hAnsi="Times New Roman" w:cs="Times New Roman"/>
            <w:noProof/>
          </w:rPr>
          <w:t>4.2 CAN Transmission</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_Toc159225745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15</w:t>
        </w:r>
        <w:r w:rsidR="00471FA8" w:rsidRPr="00C46C70">
          <w:rPr>
            <w:rFonts w:ascii="Times New Roman" w:hAnsi="Times New Roman" w:cs="Times New Roman"/>
            <w:noProof/>
            <w:webHidden/>
          </w:rPr>
          <w:fldChar w:fldCharType="end"/>
        </w:r>
      </w:hyperlink>
    </w:p>
    <w:p w14:paraId="142EAE8C" w14:textId="6EAC64BC"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6" w:history="1">
        <w:r w:rsidR="00471FA8" w:rsidRPr="00C46C70">
          <w:rPr>
            <w:rStyle w:val="Hyperlink"/>
            <w:rFonts w:ascii="Times New Roman" w:hAnsi="Times New Roman" w:cs="Times New Roman"/>
            <w:noProof/>
          </w:rPr>
          <w:t>4.3 Bluetooth</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_Toc159225746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17</w:t>
        </w:r>
        <w:r w:rsidR="00471FA8" w:rsidRPr="00C46C70">
          <w:rPr>
            <w:rFonts w:ascii="Times New Roman" w:hAnsi="Times New Roman" w:cs="Times New Roman"/>
            <w:noProof/>
            <w:webHidden/>
          </w:rPr>
          <w:fldChar w:fldCharType="end"/>
        </w:r>
      </w:hyperlink>
    </w:p>
    <w:p w14:paraId="5DEAFEEF" w14:textId="1040F435" w:rsidR="00471FA8" w:rsidRPr="00C46C70" w:rsidRDefault="00EC6A0C">
      <w:pPr>
        <w:pStyle w:val="TOC2"/>
        <w:tabs>
          <w:tab w:val="right" w:leader="underscore" w:pos="9016"/>
        </w:tabs>
        <w:rPr>
          <w:rFonts w:ascii="Times New Roman" w:eastAsiaTheme="minorEastAsia" w:hAnsi="Times New Roman" w:cs="Times New Roman"/>
          <w:noProof/>
          <w:lang w:eastAsia="en-IN"/>
        </w:rPr>
      </w:pPr>
      <w:hyperlink w:anchor="_Toc159225747" w:history="1">
        <w:r w:rsidR="00471FA8" w:rsidRPr="00C46C70">
          <w:rPr>
            <w:rStyle w:val="Hyperlink"/>
            <w:rFonts w:ascii="Times New Roman" w:hAnsi="Times New Roman" w:cs="Times New Roman"/>
            <w:noProof/>
          </w:rPr>
          <w:t>4.4 Sending data to Things Board</w:t>
        </w:r>
        <w:r w:rsidR="00471FA8" w:rsidRPr="00C46C70">
          <w:rPr>
            <w:rFonts w:ascii="Times New Roman" w:hAnsi="Times New Roman" w:cs="Times New Roman"/>
            <w:noProof/>
            <w:webHidden/>
          </w:rPr>
          <w:tab/>
        </w:r>
        <w:r w:rsidR="00471FA8" w:rsidRPr="00C46C70">
          <w:rPr>
            <w:rFonts w:ascii="Times New Roman" w:hAnsi="Times New Roman" w:cs="Times New Roman"/>
            <w:noProof/>
            <w:webHidden/>
          </w:rPr>
          <w:fldChar w:fldCharType="begin"/>
        </w:r>
        <w:r w:rsidR="00471FA8" w:rsidRPr="00C46C70">
          <w:rPr>
            <w:rFonts w:ascii="Times New Roman" w:hAnsi="Times New Roman" w:cs="Times New Roman"/>
            <w:noProof/>
            <w:webHidden/>
          </w:rPr>
          <w:instrText xml:space="preserve"> PAGEREF _Toc159225747 \h </w:instrText>
        </w:r>
        <w:r w:rsidR="00471FA8" w:rsidRPr="00C46C70">
          <w:rPr>
            <w:rFonts w:ascii="Times New Roman" w:hAnsi="Times New Roman" w:cs="Times New Roman"/>
            <w:noProof/>
            <w:webHidden/>
          </w:rPr>
        </w:r>
        <w:r w:rsidR="00471FA8" w:rsidRPr="00C46C70">
          <w:rPr>
            <w:rFonts w:ascii="Times New Roman" w:hAnsi="Times New Roman" w:cs="Times New Roman"/>
            <w:noProof/>
            <w:webHidden/>
          </w:rPr>
          <w:fldChar w:fldCharType="separate"/>
        </w:r>
        <w:r w:rsidR="00471FA8" w:rsidRPr="00C46C70">
          <w:rPr>
            <w:rFonts w:ascii="Times New Roman" w:hAnsi="Times New Roman" w:cs="Times New Roman"/>
            <w:noProof/>
            <w:webHidden/>
          </w:rPr>
          <w:t>18</w:t>
        </w:r>
        <w:r w:rsidR="00471FA8" w:rsidRPr="00C46C70">
          <w:rPr>
            <w:rFonts w:ascii="Times New Roman" w:hAnsi="Times New Roman" w:cs="Times New Roman"/>
            <w:noProof/>
            <w:webHidden/>
          </w:rPr>
          <w:fldChar w:fldCharType="end"/>
        </w:r>
      </w:hyperlink>
    </w:p>
    <w:p w14:paraId="1B42FB02" w14:textId="74FBE085"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48" w:history="1">
        <w:r w:rsidR="00471FA8" w:rsidRPr="00C46C70">
          <w:rPr>
            <w:rStyle w:val="Hyperlink"/>
            <w:rFonts w:ascii="Times New Roman" w:hAnsi="Times New Roman"/>
            <w:b/>
            <w:bCs/>
            <w:noProof/>
          </w:rPr>
          <w:t>Result</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_Toc159225748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19</w:t>
        </w:r>
        <w:r w:rsidR="00471FA8" w:rsidRPr="00C46C70">
          <w:rPr>
            <w:rFonts w:ascii="Times New Roman" w:hAnsi="Times New Roman"/>
            <w:noProof/>
            <w:webHidden/>
          </w:rPr>
          <w:fldChar w:fldCharType="end"/>
        </w:r>
      </w:hyperlink>
    </w:p>
    <w:p w14:paraId="73A42994" w14:textId="3963C061"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49" w:history="1">
        <w:r w:rsidR="00471FA8" w:rsidRPr="00C46C70">
          <w:rPr>
            <w:rStyle w:val="Hyperlink"/>
            <w:rFonts w:ascii="Times New Roman" w:hAnsi="Times New Roman"/>
            <w:b/>
            <w:bCs/>
            <w:noProof/>
          </w:rPr>
          <w:t>Conclusions</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_Toc159225749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20</w:t>
        </w:r>
        <w:r w:rsidR="00471FA8" w:rsidRPr="00C46C70">
          <w:rPr>
            <w:rFonts w:ascii="Times New Roman" w:hAnsi="Times New Roman"/>
            <w:noProof/>
            <w:webHidden/>
          </w:rPr>
          <w:fldChar w:fldCharType="end"/>
        </w:r>
      </w:hyperlink>
    </w:p>
    <w:p w14:paraId="7BDC1942" w14:textId="0F125A70"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50" w:history="1">
        <w:r w:rsidR="00471FA8" w:rsidRPr="00C46C70">
          <w:rPr>
            <w:rStyle w:val="Hyperlink"/>
            <w:rFonts w:ascii="Times New Roman" w:hAnsi="Times New Roman"/>
            <w:b/>
            <w:bCs/>
            <w:noProof/>
          </w:rPr>
          <w:t>Future Scope</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_Toc159225750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21</w:t>
        </w:r>
        <w:r w:rsidR="00471FA8" w:rsidRPr="00C46C70">
          <w:rPr>
            <w:rFonts w:ascii="Times New Roman" w:hAnsi="Times New Roman"/>
            <w:noProof/>
            <w:webHidden/>
          </w:rPr>
          <w:fldChar w:fldCharType="end"/>
        </w:r>
      </w:hyperlink>
    </w:p>
    <w:p w14:paraId="45C1FAFA" w14:textId="7C73F318" w:rsidR="00471FA8" w:rsidRPr="00C46C70" w:rsidRDefault="00EC6A0C">
      <w:pPr>
        <w:pStyle w:val="TOC1"/>
        <w:tabs>
          <w:tab w:val="right" w:leader="underscore" w:pos="9016"/>
        </w:tabs>
        <w:rPr>
          <w:rFonts w:ascii="Times New Roman" w:hAnsi="Times New Roman"/>
          <w:noProof/>
          <w:kern w:val="2"/>
          <w:lang w:val="en-IN" w:eastAsia="en-IN"/>
          <w14:ligatures w14:val="standardContextual"/>
        </w:rPr>
      </w:pPr>
      <w:hyperlink w:anchor="_Toc159225751" w:history="1">
        <w:r w:rsidR="00471FA8" w:rsidRPr="00C46C70">
          <w:rPr>
            <w:rStyle w:val="Hyperlink"/>
            <w:rFonts w:ascii="Times New Roman" w:hAnsi="Times New Roman"/>
            <w:b/>
            <w:bCs/>
            <w:noProof/>
          </w:rPr>
          <w:t>References</w:t>
        </w:r>
        <w:r w:rsidR="00471FA8" w:rsidRPr="00C46C70">
          <w:rPr>
            <w:rFonts w:ascii="Times New Roman" w:hAnsi="Times New Roman"/>
            <w:noProof/>
            <w:webHidden/>
          </w:rPr>
          <w:tab/>
        </w:r>
        <w:r w:rsidR="00471FA8" w:rsidRPr="00C46C70">
          <w:rPr>
            <w:rFonts w:ascii="Times New Roman" w:hAnsi="Times New Roman"/>
            <w:noProof/>
            <w:webHidden/>
          </w:rPr>
          <w:fldChar w:fldCharType="begin"/>
        </w:r>
        <w:r w:rsidR="00471FA8" w:rsidRPr="00C46C70">
          <w:rPr>
            <w:rFonts w:ascii="Times New Roman" w:hAnsi="Times New Roman"/>
            <w:noProof/>
            <w:webHidden/>
          </w:rPr>
          <w:instrText xml:space="preserve"> PAGEREF _Toc159225751 \h </w:instrText>
        </w:r>
        <w:r w:rsidR="00471FA8" w:rsidRPr="00C46C70">
          <w:rPr>
            <w:rFonts w:ascii="Times New Roman" w:hAnsi="Times New Roman"/>
            <w:noProof/>
            <w:webHidden/>
          </w:rPr>
        </w:r>
        <w:r w:rsidR="00471FA8" w:rsidRPr="00C46C70">
          <w:rPr>
            <w:rFonts w:ascii="Times New Roman" w:hAnsi="Times New Roman"/>
            <w:noProof/>
            <w:webHidden/>
          </w:rPr>
          <w:fldChar w:fldCharType="separate"/>
        </w:r>
        <w:r w:rsidR="00471FA8" w:rsidRPr="00C46C70">
          <w:rPr>
            <w:rFonts w:ascii="Times New Roman" w:hAnsi="Times New Roman"/>
            <w:noProof/>
            <w:webHidden/>
          </w:rPr>
          <w:t>22</w:t>
        </w:r>
        <w:r w:rsidR="00471FA8" w:rsidRPr="00C46C70">
          <w:rPr>
            <w:rFonts w:ascii="Times New Roman" w:hAnsi="Times New Roman"/>
            <w:noProof/>
            <w:webHidden/>
          </w:rPr>
          <w:fldChar w:fldCharType="end"/>
        </w:r>
      </w:hyperlink>
    </w:p>
    <w:p w14:paraId="43957DA9" w14:textId="3DC6285B" w:rsidR="00166426" w:rsidRPr="00C46C70" w:rsidRDefault="000F56E2" w:rsidP="0010085F">
      <w:pPr>
        <w:rPr>
          <w:rFonts w:ascii="Times New Roman" w:hAnsi="Times New Roman" w:cs="Times New Roman"/>
          <w:sz w:val="28"/>
          <w:szCs w:val="28"/>
        </w:rPr>
        <w:sectPr w:rsidR="00166426" w:rsidRPr="00C46C70" w:rsidSect="00D75EF7">
          <w:footerReference w:type="default" r:id="rId9"/>
          <w:pgSz w:w="11906" w:h="16838"/>
          <w:pgMar w:top="1440" w:right="1440" w:bottom="1440" w:left="1440" w:header="708" w:footer="708" w:gutter="0"/>
          <w:cols w:space="708"/>
          <w:docGrid w:linePitch="360"/>
        </w:sectPr>
      </w:pPr>
      <w:r w:rsidRPr="00C46C70">
        <w:rPr>
          <w:rFonts w:ascii="Times New Roman" w:hAnsi="Times New Roman" w:cs="Times New Roman"/>
          <w:sz w:val="28"/>
          <w:szCs w:val="28"/>
        </w:rPr>
        <w:fldChar w:fldCharType="end"/>
      </w:r>
    </w:p>
    <w:p w14:paraId="2375768F" w14:textId="42E9C80E" w:rsidR="0010085F" w:rsidRPr="00C46C70" w:rsidRDefault="00166426" w:rsidP="00166426">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1</w:t>
      </w:r>
    </w:p>
    <w:p w14:paraId="7F19E649" w14:textId="78B8A9B1" w:rsidR="00166426" w:rsidRPr="00C46C70" w:rsidRDefault="00166426" w:rsidP="00166426">
      <w:pPr>
        <w:pStyle w:val="Heading1"/>
        <w:jc w:val="center"/>
        <w:rPr>
          <w:rFonts w:ascii="Times New Roman" w:hAnsi="Times New Roman" w:cs="Times New Roman"/>
          <w:b/>
          <w:bCs/>
          <w:color w:val="auto"/>
          <w:sz w:val="40"/>
          <w:szCs w:val="40"/>
        </w:rPr>
      </w:pPr>
      <w:bookmarkStart w:id="8" w:name="_Toc159225734"/>
      <w:r w:rsidRPr="00C46C70">
        <w:rPr>
          <w:rFonts w:ascii="Times New Roman" w:hAnsi="Times New Roman" w:cs="Times New Roman"/>
          <w:b/>
          <w:bCs/>
          <w:color w:val="auto"/>
          <w:sz w:val="40"/>
          <w:szCs w:val="40"/>
        </w:rPr>
        <w:t>Introduction</w:t>
      </w:r>
      <w:bookmarkEnd w:id="8"/>
    </w:p>
    <w:p w14:paraId="27D7F04A" w14:textId="77777777" w:rsidR="00C41E1D" w:rsidRPr="00C46C70" w:rsidRDefault="00C41E1D" w:rsidP="00C41E1D">
      <w:pPr>
        <w:rPr>
          <w:rFonts w:ascii="Times New Roman" w:hAnsi="Times New Roman" w:cs="Times New Roman"/>
        </w:rPr>
      </w:pPr>
    </w:p>
    <w:p w14:paraId="42AC9F1C" w14:textId="4C5722E6" w:rsidR="00C41E1D" w:rsidRPr="00C46C70" w:rsidRDefault="00C41E1D" w:rsidP="00C41E1D">
      <w:pPr>
        <w:pStyle w:val="Heading2"/>
        <w:numPr>
          <w:ilvl w:val="1"/>
          <w:numId w:val="4"/>
        </w:numPr>
        <w:jc w:val="left"/>
        <w:rPr>
          <w:rFonts w:ascii="Times New Roman" w:hAnsi="Times New Roman" w:cs="Times New Roman"/>
          <w:i w:val="0"/>
          <w:iCs w:val="0"/>
        </w:rPr>
      </w:pPr>
      <w:bookmarkStart w:id="9" w:name="_Toc159225735"/>
      <w:r w:rsidRPr="00C46C70">
        <w:rPr>
          <w:rFonts w:ascii="Times New Roman" w:hAnsi="Times New Roman" w:cs="Times New Roman"/>
          <w:i w:val="0"/>
          <w:iCs w:val="0"/>
        </w:rPr>
        <w:t>Introduction</w:t>
      </w:r>
      <w:bookmarkEnd w:id="9"/>
    </w:p>
    <w:p w14:paraId="22AE00B0" w14:textId="77777777" w:rsidR="00C41E1D" w:rsidRPr="00C46C70" w:rsidRDefault="00C41E1D" w:rsidP="00C41E1D">
      <w:pPr>
        <w:rPr>
          <w:rFonts w:ascii="Times New Roman" w:hAnsi="Times New Roman" w:cs="Times New Roman"/>
          <w:sz w:val="28"/>
          <w:szCs w:val="28"/>
        </w:rPr>
      </w:pPr>
    </w:p>
    <w:p w14:paraId="135C6F0F" w14:textId="45E2A3AD" w:rsidR="00C41E1D" w:rsidRPr="00C46C70" w:rsidRDefault="00C41E1D" w:rsidP="00D36ACC">
      <w:pPr>
        <w:ind w:firstLine="360"/>
        <w:rPr>
          <w:rFonts w:ascii="Times New Roman" w:hAnsi="Times New Roman" w:cs="Times New Roman"/>
          <w:sz w:val="28"/>
          <w:szCs w:val="28"/>
        </w:rPr>
      </w:pPr>
      <w:r w:rsidRPr="00C46C70">
        <w:rPr>
          <w:rFonts w:ascii="Times New Roman" w:hAnsi="Times New Roman" w:cs="Times New Roman"/>
          <w:sz w:val="28"/>
          <w:szCs w:val="28"/>
        </w:rPr>
        <w:t>The rising tide of electric vehicles (EVs) in India holds immense promise for a cleaner future. However, a critical barrier remains complex dashboards drowning in technical jargon. These interfaces leave potential EV owners feeling bewildered and hesitant, creating a chasm between aspiration and action.</w:t>
      </w:r>
    </w:p>
    <w:p w14:paraId="5C1D58BB" w14:textId="77777777" w:rsidR="00C41E1D" w:rsidRPr="00C46C70" w:rsidRDefault="00C41E1D" w:rsidP="00C41E1D">
      <w:pPr>
        <w:rPr>
          <w:rFonts w:ascii="Times New Roman" w:hAnsi="Times New Roman" w:cs="Times New Roman"/>
          <w:sz w:val="28"/>
          <w:szCs w:val="28"/>
        </w:rPr>
      </w:pPr>
    </w:p>
    <w:p w14:paraId="6CE1E64E" w14:textId="73EBE2E7" w:rsidR="00C41E1D" w:rsidRPr="00C46C70" w:rsidRDefault="00C41E1D" w:rsidP="00D36ACC">
      <w:pPr>
        <w:ind w:firstLine="360"/>
        <w:rPr>
          <w:rFonts w:ascii="Times New Roman" w:hAnsi="Times New Roman" w:cs="Times New Roman"/>
          <w:sz w:val="28"/>
          <w:szCs w:val="28"/>
        </w:rPr>
      </w:pPr>
      <w:r w:rsidRPr="00C46C70">
        <w:rPr>
          <w:rFonts w:ascii="Times New Roman" w:hAnsi="Times New Roman" w:cs="Times New Roman"/>
          <w:sz w:val="28"/>
          <w:szCs w:val="28"/>
        </w:rPr>
        <w:t>Imagine effortlessly understanding your EV's health and performance, replacing confusion with confidence. Our project addresses this challenge by developing a revolutionary EV dashboard designed for the Indian market.</w:t>
      </w:r>
    </w:p>
    <w:p w14:paraId="314D3F83" w14:textId="77777777" w:rsidR="00C41E1D" w:rsidRPr="00C46C70" w:rsidRDefault="00C41E1D" w:rsidP="00C41E1D">
      <w:pPr>
        <w:rPr>
          <w:rFonts w:ascii="Times New Roman" w:hAnsi="Times New Roman" w:cs="Times New Roman"/>
          <w:sz w:val="28"/>
          <w:szCs w:val="28"/>
        </w:rPr>
      </w:pPr>
    </w:p>
    <w:p w14:paraId="072FE9CF" w14:textId="7A48EE09" w:rsidR="00C41E1D" w:rsidRPr="00C46C70" w:rsidRDefault="00C41E1D" w:rsidP="00D36ACC">
      <w:pPr>
        <w:ind w:firstLine="360"/>
        <w:rPr>
          <w:rFonts w:ascii="Times New Roman" w:hAnsi="Times New Roman" w:cs="Times New Roman"/>
          <w:sz w:val="28"/>
          <w:szCs w:val="28"/>
        </w:rPr>
      </w:pPr>
      <w:r w:rsidRPr="00C46C70">
        <w:rPr>
          <w:rFonts w:ascii="Times New Roman" w:hAnsi="Times New Roman" w:cs="Times New Roman"/>
          <w:sz w:val="28"/>
          <w:szCs w:val="28"/>
        </w:rPr>
        <w:t>Think beyond puzzling over technical terms. Our dashboard translates complex data into easy-to-understand information you can use. See your battery's health with a user-friendly graphical representation of data.</w:t>
      </w:r>
    </w:p>
    <w:p w14:paraId="76CE7A78" w14:textId="77777777" w:rsidR="00D36ACC" w:rsidRPr="00C46C70" w:rsidRDefault="00D36ACC" w:rsidP="00D36ACC">
      <w:pPr>
        <w:ind w:firstLine="360"/>
        <w:rPr>
          <w:rFonts w:ascii="Times New Roman" w:hAnsi="Times New Roman" w:cs="Times New Roman"/>
          <w:sz w:val="28"/>
          <w:szCs w:val="28"/>
        </w:rPr>
      </w:pPr>
    </w:p>
    <w:p w14:paraId="54295715" w14:textId="77777777" w:rsidR="00C41E1D" w:rsidRPr="00C46C70" w:rsidRDefault="00C41E1D" w:rsidP="00D36ACC">
      <w:pPr>
        <w:ind w:firstLine="360"/>
        <w:rPr>
          <w:rFonts w:ascii="Times New Roman" w:hAnsi="Times New Roman" w:cs="Times New Roman"/>
          <w:sz w:val="28"/>
          <w:szCs w:val="28"/>
        </w:rPr>
      </w:pPr>
      <w:r w:rsidRPr="00C46C70">
        <w:rPr>
          <w:rFonts w:ascii="Times New Roman" w:hAnsi="Times New Roman" w:cs="Times New Roman"/>
          <w:sz w:val="28"/>
          <w:szCs w:val="28"/>
        </w:rPr>
        <w:t>Our dashboard goes beyond user-friendliness, empowering you to:</w:t>
      </w:r>
    </w:p>
    <w:p w14:paraId="51566C54" w14:textId="77777777" w:rsidR="00C41E1D" w:rsidRPr="00C46C70" w:rsidRDefault="00C41E1D" w:rsidP="00C41E1D">
      <w:pPr>
        <w:pStyle w:val="ListParagraph"/>
        <w:numPr>
          <w:ilvl w:val="0"/>
          <w:numId w:val="3"/>
        </w:numPr>
        <w:rPr>
          <w:rFonts w:ascii="Times New Roman" w:hAnsi="Times New Roman" w:cs="Times New Roman"/>
          <w:sz w:val="28"/>
          <w:szCs w:val="28"/>
        </w:rPr>
      </w:pPr>
      <w:r w:rsidRPr="00C46C70">
        <w:rPr>
          <w:rFonts w:ascii="Times New Roman" w:hAnsi="Times New Roman" w:cs="Times New Roman"/>
          <w:sz w:val="28"/>
          <w:szCs w:val="28"/>
        </w:rPr>
        <w:t>Confidently Manage Your EV: Make informed decisions regarding charging strategies, maintenance schedules, and battery optimization, maximizing your electric journey.</w:t>
      </w:r>
    </w:p>
    <w:p w14:paraId="7B86A622" w14:textId="77777777" w:rsidR="00C41E1D" w:rsidRPr="00C46C70" w:rsidRDefault="00C41E1D" w:rsidP="00C41E1D">
      <w:pPr>
        <w:pStyle w:val="ListParagraph"/>
        <w:numPr>
          <w:ilvl w:val="0"/>
          <w:numId w:val="3"/>
        </w:numPr>
        <w:rPr>
          <w:rFonts w:ascii="Times New Roman" w:hAnsi="Times New Roman" w:cs="Times New Roman"/>
          <w:sz w:val="28"/>
          <w:szCs w:val="28"/>
        </w:rPr>
      </w:pPr>
      <w:r w:rsidRPr="00C46C70">
        <w:rPr>
          <w:rFonts w:ascii="Times New Roman" w:hAnsi="Times New Roman" w:cs="Times New Roman"/>
          <w:sz w:val="28"/>
          <w:szCs w:val="28"/>
        </w:rPr>
        <w:t>Embrace Sustainability: Understand how your driving habits and charging choices impact the environment, promoting eco-conscious practices.</w:t>
      </w:r>
    </w:p>
    <w:p w14:paraId="77A05B76" w14:textId="77777777" w:rsidR="00C41E1D" w:rsidRPr="00C46C70" w:rsidRDefault="00C41E1D" w:rsidP="00C41E1D">
      <w:pPr>
        <w:pStyle w:val="ListParagraph"/>
        <w:numPr>
          <w:ilvl w:val="0"/>
          <w:numId w:val="3"/>
        </w:numPr>
        <w:rPr>
          <w:rFonts w:ascii="Times New Roman" w:hAnsi="Times New Roman" w:cs="Times New Roman"/>
          <w:sz w:val="28"/>
          <w:szCs w:val="28"/>
        </w:rPr>
      </w:pPr>
      <w:r w:rsidRPr="00C46C70">
        <w:rPr>
          <w:rFonts w:ascii="Times New Roman" w:hAnsi="Times New Roman" w:cs="Times New Roman"/>
          <w:sz w:val="28"/>
          <w:szCs w:val="28"/>
        </w:rPr>
        <w:t>Become an EV Champion: Be part of the green revolution, equipped with the knowledge and confidence to navigate the exciting world of EVs.</w:t>
      </w:r>
    </w:p>
    <w:p w14:paraId="7F8085CF" w14:textId="77777777" w:rsidR="00C41E1D" w:rsidRPr="00C46C70" w:rsidRDefault="00C41E1D" w:rsidP="00C41E1D">
      <w:pPr>
        <w:rPr>
          <w:rFonts w:ascii="Times New Roman" w:hAnsi="Times New Roman" w:cs="Times New Roman"/>
          <w:sz w:val="28"/>
          <w:szCs w:val="28"/>
        </w:rPr>
      </w:pPr>
    </w:p>
    <w:p w14:paraId="03BC9431" w14:textId="553F7BE3" w:rsidR="0010085F" w:rsidRPr="00C46C70" w:rsidRDefault="00C41E1D" w:rsidP="00D36ACC">
      <w:pPr>
        <w:ind w:firstLine="360"/>
        <w:rPr>
          <w:rFonts w:ascii="Times New Roman" w:hAnsi="Times New Roman" w:cs="Times New Roman"/>
          <w:sz w:val="28"/>
          <w:szCs w:val="28"/>
        </w:rPr>
      </w:pPr>
      <w:r w:rsidRPr="00C46C70">
        <w:rPr>
          <w:rFonts w:ascii="Times New Roman" w:hAnsi="Times New Roman" w:cs="Times New Roman"/>
          <w:sz w:val="28"/>
          <w:szCs w:val="28"/>
        </w:rPr>
        <w:t xml:space="preserve">This project transcends technology, focusing on bridging the gap between aspiration and reality. We envision a future where every Indian driver can confidently join the EV revolution, empowered by a clear, intuitive dashboard. </w:t>
      </w:r>
      <w:r w:rsidRPr="00C46C70">
        <w:rPr>
          <w:rFonts w:ascii="Times New Roman" w:hAnsi="Times New Roman" w:cs="Times New Roman"/>
          <w:sz w:val="28"/>
          <w:szCs w:val="28"/>
        </w:rPr>
        <w:lastRenderedPageBreak/>
        <w:t>Stay tuned as we unveil our innovative solution, designed to pave the way for a more informed, sustainable future of Indian mobility.</w:t>
      </w:r>
    </w:p>
    <w:p w14:paraId="1B6BDA1C" w14:textId="77777777" w:rsidR="000F56E2" w:rsidRPr="00C46C70" w:rsidRDefault="000F56E2" w:rsidP="000F56E2">
      <w:pPr>
        <w:pStyle w:val="Heading2"/>
        <w:ind w:left="0"/>
        <w:jc w:val="left"/>
        <w:rPr>
          <w:rFonts w:ascii="Times New Roman" w:hAnsi="Times New Roman" w:cs="Times New Roman"/>
        </w:rPr>
      </w:pPr>
    </w:p>
    <w:p w14:paraId="433CC691" w14:textId="7FBCE80D" w:rsidR="000F56E2" w:rsidRPr="00C46C70" w:rsidRDefault="000F56E2" w:rsidP="000F56E2">
      <w:pPr>
        <w:pStyle w:val="Heading2"/>
        <w:numPr>
          <w:ilvl w:val="1"/>
          <w:numId w:val="4"/>
        </w:numPr>
        <w:jc w:val="left"/>
        <w:rPr>
          <w:rFonts w:ascii="Times New Roman" w:hAnsi="Times New Roman" w:cs="Times New Roman"/>
          <w:i w:val="0"/>
          <w:iCs w:val="0"/>
        </w:rPr>
      </w:pPr>
      <w:bookmarkStart w:id="10" w:name="_Toc159225736"/>
      <w:r w:rsidRPr="00C46C70">
        <w:rPr>
          <w:rFonts w:ascii="Times New Roman" w:hAnsi="Times New Roman" w:cs="Times New Roman"/>
          <w:i w:val="0"/>
          <w:iCs w:val="0"/>
        </w:rPr>
        <w:t>Objective</w:t>
      </w:r>
      <w:bookmarkEnd w:id="10"/>
      <w:r w:rsidRPr="00C46C70">
        <w:rPr>
          <w:rFonts w:ascii="Times New Roman" w:hAnsi="Times New Roman" w:cs="Times New Roman"/>
          <w:i w:val="0"/>
          <w:iCs w:val="0"/>
        </w:rPr>
        <w:t xml:space="preserve"> </w:t>
      </w:r>
    </w:p>
    <w:p w14:paraId="5D7D716A" w14:textId="77777777" w:rsidR="000F56E2" w:rsidRPr="00C46C70" w:rsidRDefault="000F56E2" w:rsidP="000F56E2">
      <w:pPr>
        <w:rPr>
          <w:rFonts w:ascii="Times New Roman" w:hAnsi="Times New Roman" w:cs="Times New Roman"/>
          <w:sz w:val="28"/>
          <w:szCs w:val="28"/>
        </w:rPr>
      </w:pPr>
    </w:p>
    <w:p w14:paraId="79865342" w14:textId="68B75D26" w:rsidR="000F56E2" w:rsidRPr="00C46C70" w:rsidRDefault="000F56E2" w:rsidP="00D36ACC">
      <w:pPr>
        <w:ind w:firstLine="720"/>
        <w:rPr>
          <w:rFonts w:ascii="Times New Roman" w:hAnsi="Times New Roman" w:cs="Times New Roman"/>
          <w:sz w:val="28"/>
          <w:szCs w:val="28"/>
        </w:rPr>
      </w:pPr>
      <w:r w:rsidRPr="00C46C70">
        <w:rPr>
          <w:rFonts w:ascii="Times New Roman" w:hAnsi="Times New Roman" w:cs="Times New Roman"/>
          <w:sz w:val="28"/>
          <w:szCs w:val="28"/>
        </w:rPr>
        <w:t>This project aims to accelerate EV adoption in India by tackling a key challenge: complex dashboards filled with technical jargon. We're developing a user-friendly dashboard that transforms confusing data into clear, actionable insights presented in simple language.</w:t>
      </w:r>
    </w:p>
    <w:p w14:paraId="3134F7A0" w14:textId="77777777" w:rsidR="000F56E2" w:rsidRPr="00C46C70" w:rsidRDefault="000F56E2" w:rsidP="000F56E2">
      <w:pPr>
        <w:rPr>
          <w:rFonts w:ascii="Times New Roman" w:hAnsi="Times New Roman" w:cs="Times New Roman"/>
          <w:sz w:val="28"/>
          <w:szCs w:val="28"/>
        </w:rPr>
      </w:pPr>
    </w:p>
    <w:p w14:paraId="580C7749" w14:textId="77777777" w:rsidR="000F56E2" w:rsidRPr="00C46C70" w:rsidRDefault="000F56E2" w:rsidP="00D36ACC">
      <w:pPr>
        <w:ind w:firstLine="720"/>
        <w:rPr>
          <w:rFonts w:ascii="Times New Roman" w:hAnsi="Times New Roman" w:cs="Times New Roman"/>
          <w:sz w:val="28"/>
          <w:szCs w:val="28"/>
        </w:rPr>
      </w:pPr>
      <w:r w:rsidRPr="00C46C70">
        <w:rPr>
          <w:rFonts w:ascii="Times New Roman" w:hAnsi="Times New Roman" w:cs="Times New Roman"/>
          <w:sz w:val="28"/>
          <w:szCs w:val="28"/>
        </w:rPr>
        <w:t>Imagine understanding your battery health with engaging visuals, optimizing range with personalized tips, and making eco-conscious charging choices - all through our intuitive interface.</w:t>
      </w:r>
    </w:p>
    <w:p w14:paraId="71491444" w14:textId="77777777" w:rsidR="000F56E2" w:rsidRPr="00C46C70" w:rsidRDefault="000F56E2" w:rsidP="000F56E2">
      <w:pPr>
        <w:rPr>
          <w:rFonts w:ascii="Times New Roman" w:hAnsi="Times New Roman" w:cs="Times New Roman"/>
          <w:sz w:val="28"/>
          <w:szCs w:val="28"/>
        </w:rPr>
      </w:pPr>
    </w:p>
    <w:p w14:paraId="7F3BE943" w14:textId="50286B10" w:rsidR="00770237" w:rsidRPr="00C46C70" w:rsidRDefault="000F56E2" w:rsidP="00D36ACC">
      <w:pPr>
        <w:ind w:firstLine="720"/>
        <w:rPr>
          <w:rFonts w:ascii="Times New Roman" w:hAnsi="Times New Roman" w:cs="Times New Roman"/>
          <w:sz w:val="28"/>
          <w:szCs w:val="28"/>
        </w:rPr>
      </w:pPr>
      <w:r w:rsidRPr="00C46C70">
        <w:rPr>
          <w:rFonts w:ascii="Times New Roman" w:hAnsi="Times New Roman" w:cs="Times New Roman"/>
          <w:sz w:val="28"/>
          <w:szCs w:val="28"/>
        </w:rPr>
        <w:t>By empowering users with knowledge and encouraging sustainable practices, we pave the way for a confident and greener future of electric mobility in India.</w:t>
      </w:r>
    </w:p>
    <w:p w14:paraId="39A02BB1" w14:textId="77777777" w:rsidR="00770237" w:rsidRPr="00C46C70" w:rsidRDefault="00770237">
      <w:pPr>
        <w:rPr>
          <w:rFonts w:ascii="Times New Roman" w:hAnsi="Times New Roman" w:cs="Times New Roman"/>
          <w:sz w:val="28"/>
          <w:szCs w:val="28"/>
        </w:rPr>
      </w:pPr>
      <w:r w:rsidRPr="00C46C70">
        <w:rPr>
          <w:rFonts w:ascii="Times New Roman" w:hAnsi="Times New Roman" w:cs="Times New Roman"/>
          <w:sz w:val="28"/>
          <w:szCs w:val="28"/>
        </w:rPr>
        <w:br w:type="page"/>
      </w:r>
    </w:p>
    <w:p w14:paraId="63C3D024" w14:textId="6D762FEF"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2</w:t>
      </w:r>
    </w:p>
    <w:p w14:paraId="6A14E83E" w14:textId="1135D8B1" w:rsidR="00770237" w:rsidRPr="00C46C70" w:rsidRDefault="00770237" w:rsidP="00770237">
      <w:pPr>
        <w:pStyle w:val="Heading1"/>
        <w:jc w:val="center"/>
        <w:rPr>
          <w:rFonts w:ascii="Times New Roman" w:hAnsi="Times New Roman" w:cs="Times New Roman"/>
          <w:b/>
          <w:bCs/>
          <w:color w:val="auto"/>
          <w:sz w:val="40"/>
          <w:szCs w:val="40"/>
        </w:rPr>
      </w:pPr>
      <w:bookmarkStart w:id="11" w:name="_Toc159225737"/>
      <w:r w:rsidRPr="00C46C70">
        <w:rPr>
          <w:rFonts w:ascii="Times New Roman" w:hAnsi="Times New Roman" w:cs="Times New Roman"/>
          <w:b/>
          <w:bCs/>
          <w:color w:val="auto"/>
          <w:sz w:val="40"/>
          <w:szCs w:val="40"/>
        </w:rPr>
        <w:t>Literature Review</w:t>
      </w:r>
      <w:bookmarkEnd w:id="11"/>
    </w:p>
    <w:p w14:paraId="69F08FDE" w14:textId="502F8E50" w:rsidR="00731EC2" w:rsidRPr="00C46C70" w:rsidRDefault="00731EC2" w:rsidP="001A7DF2">
      <w:pPr>
        <w:pStyle w:val="NormalWeb"/>
        <w:spacing w:after="0" w:line="420" w:lineRule="atLeast"/>
        <w:rPr>
          <w:rStyle w:val="pending"/>
          <w:color w:val="1F1F1F"/>
          <w:sz w:val="28"/>
          <w:szCs w:val="28"/>
          <w:bdr w:val="none" w:sz="0" w:space="0" w:color="auto" w:frame="1"/>
        </w:rPr>
      </w:pPr>
      <w:r w:rsidRPr="00C46C70">
        <w:rPr>
          <w:rStyle w:val="pending"/>
          <w:color w:val="1F1F1F"/>
          <w:sz w:val="28"/>
          <w:szCs w:val="28"/>
          <w:bdr w:val="none" w:sz="0" w:space="0" w:color="auto" w:frame="1"/>
        </w:rPr>
        <w:t xml:space="preserve">[1] S. </w:t>
      </w:r>
      <w:proofErr w:type="spellStart"/>
      <w:r w:rsidRPr="00C46C70">
        <w:rPr>
          <w:rStyle w:val="pending"/>
          <w:color w:val="1F1F1F"/>
          <w:sz w:val="28"/>
          <w:szCs w:val="28"/>
          <w:bdr w:val="none" w:sz="0" w:space="0" w:color="auto" w:frame="1"/>
        </w:rPr>
        <w:t>Gopiya</w:t>
      </w:r>
      <w:proofErr w:type="spellEnd"/>
      <w:r w:rsidRPr="00C46C70">
        <w:rPr>
          <w:rStyle w:val="pending"/>
          <w:color w:val="1F1F1F"/>
          <w:sz w:val="28"/>
          <w:szCs w:val="28"/>
          <w:bdr w:val="none" w:sz="0" w:space="0" w:color="auto" w:frame="1"/>
        </w:rPr>
        <w:t xml:space="preserve"> Naik et.al (2022) An electric car will have a system called Battery Monitoring and Control system placed in it. This system will </w:t>
      </w:r>
      <w:bookmarkStart w:id="12" w:name="_Int_bGMeupXo"/>
      <w:proofErr w:type="gramStart"/>
      <w:r w:rsidRPr="00C46C70">
        <w:rPr>
          <w:rStyle w:val="pending"/>
          <w:color w:val="1F1F1F"/>
          <w:sz w:val="28"/>
          <w:szCs w:val="28"/>
          <w:bdr w:val="none" w:sz="0" w:space="0" w:color="auto" w:frame="1"/>
        </w:rPr>
        <w:t>tell</w:t>
      </w:r>
      <w:bookmarkEnd w:id="12"/>
      <w:proofErr w:type="gramEnd"/>
      <w:r w:rsidRPr="00C46C70">
        <w:rPr>
          <w:rStyle w:val="pending"/>
          <w:color w:val="1F1F1F"/>
          <w:sz w:val="28"/>
          <w:szCs w:val="28"/>
          <w:bdr w:val="none" w:sz="0" w:space="0" w:color="auto" w:frame="1"/>
        </w:rPr>
        <w:t xml:space="preserve"> about voltage and current and degree of hotness of </w:t>
      </w:r>
      <w:r w:rsidR="00037047" w:rsidRPr="00C46C70">
        <w:rPr>
          <w:rStyle w:val="pending"/>
          <w:color w:val="1F1F1F"/>
          <w:sz w:val="28"/>
          <w:szCs w:val="28"/>
          <w:bdr w:val="none" w:sz="0" w:space="0" w:color="auto" w:frame="1"/>
        </w:rPr>
        <w:t xml:space="preserve">the </w:t>
      </w:r>
      <w:r w:rsidRPr="00C46C70">
        <w:rPr>
          <w:rStyle w:val="pending"/>
          <w:color w:val="1F1F1F"/>
          <w:sz w:val="28"/>
          <w:szCs w:val="28"/>
          <w:bdr w:val="none" w:sz="0" w:space="0" w:color="auto" w:frame="1"/>
        </w:rPr>
        <w:t xml:space="preserve">battery, as well as look for any indicators of a potential fire. This system is made up of both its hardware and its software. The key elements that constitute the battery monitoring system that is the subject of this discussion are the monitoring device itself as well as the user interface that is provided for the system. The system that is being presented monitors in </w:t>
      </w:r>
      <w:r w:rsidR="00037047" w:rsidRPr="00C46C70">
        <w:rPr>
          <w:rStyle w:val="pending"/>
          <w:color w:val="1F1F1F"/>
          <w:sz w:val="28"/>
          <w:szCs w:val="28"/>
          <w:bdr w:val="none" w:sz="0" w:space="0" w:color="auto" w:frame="1"/>
        </w:rPr>
        <w:t>real-time</w:t>
      </w:r>
      <w:r w:rsidRPr="00C46C70">
        <w:rPr>
          <w:rStyle w:val="pending"/>
          <w:color w:val="1F1F1F"/>
          <w:sz w:val="28"/>
          <w:szCs w:val="28"/>
          <w:bdr w:val="none" w:sz="0" w:space="0" w:color="auto" w:frame="1"/>
        </w:rPr>
        <w:t xml:space="preserve"> an indicator of the battery's voltage, current, and remaining charge capacity. Appropriate management actions are triggered as a result of this monitoring, which ensures that the battery is maintained in optimal condition.</w:t>
      </w:r>
    </w:p>
    <w:p w14:paraId="34E3E736" w14:textId="1B2EB55E" w:rsidR="00885FB5" w:rsidRPr="00C46C70" w:rsidRDefault="00885FB5" w:rsidP="00885FB5">
      <w:pPr>
        <w:pStyle w:val="NormalWeb"/>
        <w:spacing w:before="0" w:beforeAutospacing="0" w:after="0" w:afterAutospacing="0" w:line="420" w:lineRule="atLeast"/>
        <w:rPr>
          <w:rStyle w:val="pending"/>
          <w:color w:val="1F1F1F"/>
          <w:sz w:val="28"/>
          <w:szCs w:val="28"/>
          <w:bdr w:val="none" w:sz="0" w:space="0" w:color="auto" w:frame="1"/>
        </w:rPr>
      </w:pPr>
      <w:r w:rsidRPr="00C46C70">
        <w:rPr>
          <w:rStyle w:val="pending"/>
          <w:color w:val="1F1F1F"/>
          <w:sz w:val="28"/>
          <w:szCs w:val="28"/>
          <w:bdr w:val="none" w:sz="0" w:space="0" w:color="auto" w:frame="1"/>
        </w:rPr>
        <w:t>[2] A new system for monitoring electric vehicle batteries is presented. It uses sensors, a microcontroller, and an Android app to track voltage, current, temperature, and even fire risk. This low-cost system displays real-time data and can trigger safety measures if needed. It includes data acquisition, an Android interface, and server storage for future analysis. This research paves the way for a practical and affordable battery monitoring solution for electric vehicles</w:t>
      </w:r>
    </w:p>
    <w:p w14:paraId="3049B53A" w14:textId="77777777" w:rsidR="00885FB5" w:rsidRPr="00C46C70" w:rsidRDefault="00885FB5" w:rsidP="00885FB5">
      <w:pPr>
        <w:pStyle w:val="NormalWeb"/>
        <w:spacing w:before="0" w:beforeAutospacing="0" w:after="0" w:afterAutospacing="0" w:line="420" w:lineRule="atLeast"/>
        <w:rPr>
          <w:color w:val="1F1F1F"/>
          <w:sz w:val="28"/>
          <w:szCs w:val="28"/>
          <w:bdr w:val="none" w:sz="0" w:space="0" w:color="auto" w:frame="1"/>
        </w:rPr>
      </w:pPr>
    </w:p>
    <w:p w14:paraId="05552698" w14:textId="77777777" w:rsidR="00731EC2" w:rsidRPr="00C46C70" w:rsidRDefault="00885FB5" w:rsidP="00731EC2">
      <w:pPr>
        <w:pStyle w:val="NormalWeb"/>
        <w:spacing w:before="0" w:beforeAutospacing="0" w:after="0" w:afterAutospacing="0" w:line="420" w:lineRule="atLeast"/>
        <w:rPr>
          <w:color w:val="1F1F1F"/>
          <w:sz w:val="28"/>
          <w:szCs w:val="28"/>
        </w:rPr>
      </w:pPr>
      <w:r w:rsidRPr="00C46C70">
        <w:rPr>
          <w:color w:val="1F1F1F"/>
          <w:sz w:val="28"/>
          <w:szCs w:val="28"/>
        </w:rPr>
        <w:t>[3] Lithium-ion batteries are driving innovation in various sectors, but accurate measurement of their charge and health (SOC &amp; SOH) is crucial. This article reviews the latest algorithms for estimating SOC and SOH, highlighting their approaches, advantages, limitations, and potential improvements. Understanding these methods is key for optimal battery management, maximizing lifespan, and preventing failures. This analysis aims to guide future research and development in this critical field for technological advancement.</w:t>
      </w:r>
    </w:p>
    <w:p w14:paraId="22FB5BBC" w14:textId="77777777" w:rsidR="00731EC2" w:rsidRPr="00C46C70" w:rsidRDefault="00731EC2" w:rsidP="00731EC2">
      <w:pPr>
        <w:pStyle w:val="NormalWeb"/>
        <w:spacing w:before="0" w:beforeAutospacing="0" w:after="0" w:afterAutospacing="0" w:line="420" w:lineRule="atLeast"/>
        <w:rPr>
          <w:color w:val="1F1F1F"/>
          <w:sz w:val="28"/>
          <w:szCs w:val="28"/>
        </w:rPr>
      </w:pPr>
    </w:p>
    <w:p w14:paraId="63C7245E" w14:textId="77777777" w:rsidR="00731EC2" w:rsidRPr="00C46C70" w:rsidRDefault="00885FB5" w:rsidP="00731EC2">
      <w:pPr>
        <w:pStyle w:val="NormalWeb"/>
        <w:spacing w:before="0" w:beforeAutospacing="0" w:after="0" w:afterAutospacing="0" w:line="420" w:lineRule="atLeast"/>
        <w:rPr>
          <w:color w:val="1F1F1F"/>
          <w:sz w:val="28"/>
          <w:szCs w:val="28"/>
        </w:rPr>
      </w:pPr>
      <w:r w:rsidRPr="00C46C70">
        <w:rPr>
          <w:color w:val="1F1F1F"/>
          <w:sz w:val="28"/>
          <w:szCs w:val="28"/>
        </w:rPr>
        <w:t xml:space="preserve">[4] </w:t>
      </w:r>
      <w:r w:rsidR="00731EC2" w:rsidRPr="00C46C70">
        <w:rPr>
          <w:color w:val="1F1F1F"/>
          <w:sz w:val="28"/>
          <w:szCs w:val="28"/>
        </w:rPr>
        <w:t xml:space="preserve">This paper presents an IoT-based battery monitoring system for EVs, addressing limited range and safety issues. It surpasses existing in-vehicle alert </w:t>
      </w:r>
      <w:r w:rsidR="00731EC2" w:rsidRPr="00C46C70">
        <w:rPr>
          <w:color w:val="1F1F1F"/>
          <w:sz w:val="28"/>
          <w:szCs w:val="28"/>
        </w:rPr>
        <w:lastRenderedPageBreak/>
        <w:t>systems by utilizing the internet to offer real-time battery status to both users and manufacturers. This enables proactive maintenance and safety checks, potentially mitigating risks and preventing problems. Technical details of the system design, implementation, and testing are provided, alongside a discussion of future directions for this impactful technology.</w:t>
      </w:r>
    </w:p>
    <w:p w14:paraId="2E4D7C99" w14:textId="77777777" w:rsidR="00731EC2" w:rsidRPr="00C46C70" w:rsidRDefault="00731EC2" w:rsidP="00731EC2">
      <w:pPr>
        <w:pStyle w:val="NormalWeb"/>
        <w:spacing w:before="0" w:beforeAutospacing="0" w:after="0" w:afterAutospacing="0" w:line="420" w:lineRule="atLeast"/>
        <w:rPr>
          <w:color w:val="1F1F1F"/>
          <w:sz w:val="28"/>
          <w:szCs w:val="28"/>
        </w:rPr>
      </w:pPr>
    </w:p>
    <w:p w14:paraId="453D6832" w14:textId="69CB10B9" w:rsidR="00731EC2" w:rsidRPr="00C46C70" w:rsidRDefault="00731EC2" w:rsidP="00731EC2">
      <w:pPr>
        <w:pStyle w:val="NormalWeb"/>
        <w:spacing w:before="0" w:beforeAutospacing="0" w:after="0" w:afterAutospacing="0" w:line="420" w:lineRule="atLeast"/>
        <w:rPr>
          <w:color w:val="1F1F1F"/>
          <w:sz w:val="28"/>
          <w:szCs w:val="28"/>
        </w:rPr>
      </w:pPr>
      <w:r w:rsidRPr="00C46C70">
        <w:rPr>
          <w:color w:val="1F1F1F"/>
          <w:sz w:val="28"/>
          <w:szCs w:val="28"/>
        </w:rPr>
        <w:t>[5] This paper explores leveraging the Internet of Things (IoT) to monitor electric vehicle battery performance. Recognizing the vehicle's dependence on battery health and potential for performance degradation, the authors propose an IoT-based monitoring system. This system comprises two key components: a monitoring device collecting battery data and a user interface for data visualization. Initial results demonstrate the system's capability to detect declining battery performance and alert users, enabling proactive maintenance and potentially extending battery lifespan</w:t>
      </w:r>
    </w:p>
    <w:p w14:paraId="43E5228E" w14:textId="0D503DFD" w:rsidR="00885FB5" w:rsidRPr="00C46C70" w:rsidRDefault="00731EC2" w:rsidP="001A7DF2">
      <w:pPr>
        <w:pStyle w:val="NormalWeb"/>
        <w:spacing w:after="0" w:line="420" w:lineRule="atLeast"/>
        <w:rPr>
          <w:b/>
          <w:bCs/>
          <w:sz w:val="36"/>
          <w:szCs w:val="36"/>
        </w:rPr>
      </w:pPr>
      <w:r w:rsidRPr="00C46C70">
        <w:rPr>
          <w:color w:val="1F1F1F"/>
          <w:sz w:val="28"/>
          <w:szCs w:val="28"/>
        </w:rPr>
        <w:t xml:space="preserve">[6] </w:t>
      </w:r>
      <w:r w:rsidR="001A7DF2" w:rsidRPr="00C46C70">
        <w:rPr>
          <w:color w:val="1F1F1F"/>
          <w:sz w:val="28"/>
          <w:szCs w:val="28"/>
        </w:rPr>
        <w:t xml:space="preserve">This paper addresses the crucial demand for precise battery state estimation in electric vehicles, focusing on lithium-ion batteries known for their compact size and high energy density. Three main estimation approaches are explored: electrochemical-based methods offer in-depth understanding but are computationally demanding; equivalent circuit model (ECM)-based methods provide faster results but may sacrifice accuracy; and data-driven approaches, relying on machine learning, offer flexibility but depend on data quality. The paper analyses research trends, limitations, and datasets, revealing the strengths and weaknesses of each method, and emphasizing challenges such as non-linear battery </w:t>
      </w:r>
      <w:proofErr w:type="spellStart"/>
      <w:r w:rsidR="004222AF" w:rsidRPr="00C46C70">
        <w:rPr>
          <w:color w:val="1F1F1F"/>
          <w:sz w:val="28"/>
          <w:szCs w:val="28"/>
        </w:rPr>
        <w:t>behavior</w:t>
      </w:r>
      <w:proofErr w:type="spellEnd"/>
      <w:r w:rsidR="001A7DF2" w:rsidRPr="00C46C70">
        <w:rPr>
          <w:color w:val="1F1F1F"/>
          <w:sz w:val="28"/>
          <w:szCs w:val="28"/>
        </w:rPr>
        <w:t xml:space="preserve"> and the importance of accurate state-of-charge and state-of-health information. The conclusion outlines future directions for research, aiming to enhance efficiency and reliability in electric vehicle battery state estimation.</w:t>
      </w:r>
      <w:r w:rsidR="00885FB5" w:rsidRPr="00C46C70">
        <w:rPr>
          <w:b/>
          <w:bCs/>
          <w:sz w:val="36"/>
          <w:szCs w:val="36"/>
        </w:rPr>
        <w:br w:type="page"/>
      </w:r>
    </w:p>
    <w:p w14:paraId="37DB22BD" w14:textId="0FAB90F8"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3</w:t>
      </w:r>
    </w:p>
    <w:p w14:paraId="6CD08D17" w14:textId="1FE6BD56" w:rsidR="00770237" w:rsidRPr="00C46C70" w:rsidRDefault="00770237" w:rsidP="00770237">
      <w:pPr>
        <w:pStyle w:val="Heading1"/>
        <w:jc w:val="center"/>
        <w:rPr>
          <w:rFonts w:ascii="Times New Roman" w:hAnsi="Times New Roman" w:cs="Times New Roman"/>
          <w:b/>
          <w:bCs/>
          <w:color w:val="auto"/>
          <w:sz w:val="40"/>
          <w:szCs w:val="40"/>
        </w:rPr>
      </w:pPr>
      <w:bookmarkStart w:id="13" w:name="_Toc159225738"/>
      <w:r w:rsidRPr="00C46C70">
        <w:rPr>
          <w:rFonts w:ascii="Times New Roman" w:hAnsi="Times New Roman" w:cs="Times New Roman"/>
          <w:b/>
          <w:bCs/>
          <w:color w:val="auto"/>
          <w:sz w:val="40"/>
          <w:szCs w:val="40"/>
        </w:rPr>
        <w:t>Methodology and Techniques</w:t>
      </w:r>
      <w:bookmarkEnd w:id="13"/>
    </w:p>
    <w:p w14:paraId="2F35024D" w14:textId="77777777" w:rsidR="00D36ACC" w:rsidRPr="00C46C70" w:rsidRDefault="00D36ACC" w:rsidP="00D36ACC">
      <w:pPr>
        <w:rPr>
          <w:rFonts w:ascii="Times New Roman" w:hAnsi="Times New Roman" w:cs="Times New Roman"/>
        </w:rPr>
      </w:pPr>
    </w:p>
    <w:p w14:paraId="4065A22B" w14:textId="217D7759" w:rsidR="00D36ACC" w:rsidRPr="00C46C70" w:rsidRDefault="00D36ACC" w:rsidP="00E35F16">
      <w:pPr>
        <w:pStyle w:val="Heading2"/>
        <w:ind w:left="0"/>
        <w:jc w:val="left"/>
        <w:rPr>
          <w:rFonts w:ascii="Times New Roman" w:hAnsi="Times New Roman" w:cs="Times New Roman"/>
          <w:i w:val="0"/>
          <w:iCs w:val="0"/>
        </w:rPr>
      </w:pPr>
      <w:bookmarkStart w:id="14" w:name="_Toc159225739"/>
      <w:r w:rsidRPr="00C46C70">
        <w:rPr>
          <w:rFonts w:ascii="Times New Roman" w:hAnsi="Times New Roman" w:cs="Times New Roman"/>
          <w:i w:val="0"/>
          <w:iCs w:val="0"/>
        </w:rPr>
        <w:t>3.1 Block Diagram</w:t>
      </w:r>
      <w:bookmarkEnd w:id="14"/>
    </w:p>
    <w:p w14:paraId="0911EB52" w14:textId="77777777" w:rsidR="00D36ACC" w:rsidRPr="00C46C70" w:rsidRDefault="00D36ACC" w:rsidP="00D36ACC">
      <w:pPr>
        <w:rPr>
          <w:rFonts w:ascii="Times New Roman" w:hAnsi="Times New Roman" w:cs="Times New Roman"/>
        </w:rPr>
      </w:pPr>
    </w:p>
    <w:p w14:paraId="54F161B7" w14:textId="183E91D4" w:rsidR="00D36ACC" w:rsidRPr="00C46C70" w:rsidRDefault="00D36ACC" w:rsidP="00D36ACC">
      <w:pPr>
        <w:ind w:firstLine="720"/>
        <w:rPr>
          <w:rFonts w:ascii="Times New Roman" w:hAnsi="Times New Roman" w:cs="Times New Roman"/>
          <w:sz w:val="28"/>
          <w:szCs w:val="28"/>
        </w:rPr>
      </w:pPr>
      <w:r w:rsidRPr="00C46C70">
        <w:rPr>
          <w:rFonts w:ascii="Times New Roman" w:hAnsi="Times New Roman" w:cs="Times New Roman"/>
          <w:sz w:val="28"/>
          <w:szCs w:val="28"/>
        </w:rPr>
        <w:t xml:space="preserve">Below is the basic block diagram of the system which </w:t>
      </w:r>
      <w:r w:rsidR="00E35F16" w:rsidRPr="00C46C70">
        <w:rPr>
          <w:rFonts w:ascii="Times New Roman" w:hAnsi="Times New Roman" w:cs="Times New Roman"/>
          <w:sz w:val="28"/>
          <w:szCs w:val="28"/>
        </w:rPr>
        <w:t>will be</w:t>
      </w:r>
      <w:r w:rsidRPr="00C46C70">
        <w:rPr>
          <w:rFonts w:ascii="Times New Roman" w:hAnsi="Times New Roman" w:cs="Times New Roman"/>
          <w:sz w:val="28"/>
          <w:szCs w:val="28"/>
        </w:rPr>
        <w:t xml:space="preserve"> implemented after the duration of this project.</w:t>
      </w:r>
    </w:p>
    <w:p w14:paraId="5601BD1E" w14:textId="57C571D0" w:rsidR="00D36ACC" w:rsidRPr="00C46C70" w:rsidRDefault="00D36ACC" w:rsidP="00D36ACC">
      <w:pPr>
        <w:rPr>
          <w:rFonts w:ascii="Times New Roman" w:hAnsi="Times New Roman" w:cs="Times New Roman"/>
          <w:sz w:val="28"/>
          <w:szCs w:val="28"/>
        </w:rPr>
      </w:pPr>
      <w:r w:rsidRPr="00C46C70">
        <w:rPr>
          <w:rFonts w:ascii="Times New Roman" w:hAnsi="Times New Roman" w:cs="Times New Roman"/>
          <w:noProof/>
          <w:sz w:val="28"/>
          <w:szCs w:val="28"/>
        </w:rPr>
        <w:drawing>
          <wp:inline distT="0" distB="0" distL="0" distR="0" wp14:anchorId="4CAC1626" wp14:editId="6800E1B3">
            <wp:extent cx="5731510" cy="2800350"/>
            <wp:effectExtent l="0" t="0" r="2540" b="0"/>
            <wp:docPr id="17163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55510" name="Picture 171635551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14:paraId="324007DF" w14:textId="0C1DFF93" w:rsidR="00E35F16" w:rsidRPr="00C46C70" w:rsidRDefault="006F1B7D" w:rsidP="00525282">
      <w:pPr>
        <w:ind w:firstLine="720"/>
        <w:rPr>
          <w:rFonts w:ascii="Times New Roman" w:hAnsi="Times New Roman" w:cs="Times New Roman"/>
          <w:sz w:val="28"/>
          <w:szCs w:val="28"/>
        </w:rPr>
      </w:pPr>
      <w:r w:rsidRPr="00C46C70">
        <w:rPr>
          <w:rFonts w:ascii="Times New Roman" w:hAnsi="Times New Roman" w:cs="Times New Roman"/>
          <w:sz w:val="28"/>
          <w:szCs w:val="28"/>
        </w:rPr>
        <w:t xml:space="preserve">The goal is to minimize the data transfer length and time between the various modules of an Electric Vehicle (EV) to make the system as </w:t>
      </w:r>
      <w:r w:rsidR="00E35F16" w:rsidRPr="00C46C70">
        <w:rPr>
          <w:rFonts w:ascii="Times New Roman" w:hAnsi="Times New Roman" w:cs="Times New Roman"/>
          <w:sz w:val="28"/>
          <w:szCs w:val="28"/>
        </w:rPr>
        <w:t>real-time</w:t>
      </w:r>
      <w:r w:rsidRPr="00C46C70">
        <w:rPr>
          <w:rFonts w:ascii="Times New Roman" w:hAnsi="Times New Roman" w:cs="Times New Roman"/>
          <w:sz w:val="28"/>
          <w:szCs w:val="28"/>
        </w:rPr>
        <w:t xml:space="preserve"> as possible and to further better the prediction accuracy </w:t>
      </w:r>
      <w:r w:rsidR="002C45EC" w:rsidRPr="00C46C70">
        <w:rPr>
          <w:rFonts w:ascii="Times New Roman" w:hAnsi="Times New Roman" w:cs="Times New Roman"/>
          <w:sz w:val="28"/>
          <w:szCs w:val="28"/>
        </w:rPr>
        <w:t>to serve the user's needs better</w:t>
      </w:r>
      <w:r w:rsidRPr="00C46C70">
        <w:rPr>
          <w:rFonts w:ascii="Times New Roman" w:hAnsi="Times New Roman" w:cs="Times New Roman"/>
          <w:sz w:val="28"/>
          <w:szCs w:val="28"/>
        </w:rPr>
        <w:t>.</w:t>
      </w:r>
    </w:p>
    <w:p w14:paraId="40BDBCE9" w14:textId="77777777" w:rsidR="00296821" w:rsidRPr="00C46C70" w:rsidRDefault="00296821" w:rsidP="00525282">
      <w:pPr>
        <w:ind w:firstLine="720"/>
        <w:rPr>
          <w:rFonts w:ascii="Times New Roman" w:hAnsi="Times New Roman" w:cs="Times New Roman"/>
          <w:sz w:val="28"/>
          <w:szCs w:val="28"/>
        </w:rPr>
      </w:pPr>
    </w:p>
    <w:p w14:paraId="4BA99C53" w14:textId="4C79D39C" w:rsidR="00D23FAD" w:rsidRPr="00C46C70" w:rsidRDefault="00D23FAD" w:rsidP="00296821">
      <w:pPr>
        <w:pStyle w:val="Heading2"/>
        <w:ind w:left="0"/>
        <w:jc w:val="left"/>
        <w:rPr>
          <w:rFonts w:ascii="Times New Roman" w:hAnsi="Times New Roman" w:cs="Times New Roman"/>
          <w:i w:val="0"/>
          <w:iCs w:val="0"/>
        </w:rPr>
      </w:pPr>
      <w:bookmarkStart w:id="15" w:name="_Toc159225740"/>
      <w:r w:rsidRPr="00C46C70">
        <w:rPr>
          <w:rFonts w:ascii="Times New Roman" w:hAnsi="Times New Roman" w:cs="Times New Roman"/>
          <w:i w:val="0"/>
          <w:iCs w:val="0"/>
        </w:rPr>
        <w:t>3.</w:t>
      </w:r>
      <w:r w:rsidR="00D0346A" w:rsidRPr="00C46C70">
        <w:rPr>
          <w:rFonts w:ascii="Times New Roman" w:hAnsi="Times New Roman" w:cs="Times New Roman"/>
          <w:i w:val="0"/>
          <w:iCs w:val="0"/>
        </w:rPr>
        <w:t>2</w:t>
      </w:r>
      <w:r w:rsidRPr="00C46C70">
        <w:rPr>
          <w:rFonts w:ascii="Times New Roman" w:hAnsi="Times New Roman" w:cs="Times New Roman"/>
          <w:i w:val="0"/>
          <w:iCs w:val="0"/>
        </w:rPr>
        <w:t xml:space="preserve"> Hardware used</w:t>
      </w:r>
      <w:bookmarkEnd w:id="15"/>
    </w:p>
    <w:p w14:paraId="08053AB3" w14:textId="77777777" w:rsidR="00D23FAD" w:rsidRPr="00C46C70" w:rsidRDefault="00D23FAD" w:rsidP="00E35F16">
      <w:pPr>
        <w:ind w:firstLine="720"/>
        <w:rPr>
          <w:rFonts w:ascii="Times New Roman" w:hAnsi="Times New Roman" w:cs="Times New Roman"/>
          <w:sz w:val="28"/>
          <w:szCs w:val="28"/>
        </w:rPr>
      </w:pPr>
    </w:p>
    <w:p w14:paraId="76FC23AF" w14:textId="77777777" w:rsidR="001010ED" w:rsidRPr="00C46C70" w:rsidRDefault="00E35F16" w:rsidP="001010ED">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 xml:space="preserve">STM32F407VGT – Is the main board used as a hub where all data comes together and is sent ahead to ESP to be sent to the cloud; although this board can be used at a maximum clock frequency of 168Mhz this is bottlenecked by the </w:t>
      </w:r>
      <w:r w:rsidR="001010ED" w:rsidRPr="00C46C70">
        <w:rPr>
          <w:rFonts w:ascii="Times New Roman" w:hAnsi="Times New Roman" w:cs="Times New Roman"/>
          <w:sz w:val="28"/>
          <w:szCs w:val="28"/>
        </w:rPr>
        <w:t>board from where we are receiving the data via the CAN</w:t>
      </w:r>
      <w:r w:rsidRPr="00C46C70">
        <w:rPr>
          <w:rFonts w:ascii="Times New Roman" w:hAnsi="Times New Roman" w:cs="Times New Roman"/>
          <w:sz w:val="28"/>
          <w:szCs w:val="28"/>
        </w:rPr>
        <w:t xml:space="preserve"> </w:t>
      </w:r>
      <w:r w:rsidR="001010ED" w:rsidRPr="00C46C70">
        <w:rPr>
          <w:rFonts w:ascii="Times New Roman" w:hAnsi="Times New Roman" w:cs="Times New Roman"/>
          <w:sz w:val="28"/>
          <w:szCs w:val="28"/>
        </w:rPr>
        <w:t>bus.</w:t>
      </w:r>
    </w:p>
    <w:p w14:paraId="27B9596A" w14:textId="77777777" w:rsidR="00D561D9" w:rsidRPr="00C46C70" w:rsidRDefault="001010ED" w:rsidP="00141243">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 xml:space="preserve">CAN Transceivers – </w:t>
      </w:r>
      <w:r w:rsidR="00141243" w:rsidRPr="00C46C70">
        <w:rPr>
          <w:rFonts w:ascii="Times New Roman" w:hAnsi="Times New Roman" w:cs="Times New Roman"/>
          <w:sz w:val="28"/>
          <w:szCs w:val="28"/>
        </w:rPr>
        <w:t xml:space="preserve">The MCP2551 is an ISO-11898 compliant high-speed CAN (Controller Area Network) transceiver designed to interface between a CAN protocol controller and the physical bus. </w:t>
      </w:r>
      <w:r w:rsidR="00D561D9" w:rsidRPr="00C46C70">
        <w:rPr>
          <w:rFonts w:ascii="Times New Roman" w:hAnsi="Times New Roman" w:cs="Times New Roman"/>
          <w:sz w:val="28"/>
          <w:szCs w:val="28"/>
        </w:rPr>
        <w:t>It supports o</w:t>
      </w:r>
      <w:r w:rsidR="00141243" w:rsidRPr="00C46C70">
        <w:rPr>
          <w:rFonts w:ascii="Times New Roman" w:hAnsi="Times New Roman" w:cs="Times New Roman"/>
          <w:sz w:val="28"/>
          <w:szCs w:val="28"/>
        </w:rPr>
        <w:t>perating speeds up to 1Mb/s.</w:t>
      </w:r>
    </w:p>
    <w:p w14:paraId="5A425875" w14:textId="542A865C" w:rsidR="00D9016D" w:rsidRPr="00C46C70" w:rsidRDefault="00D561D9" w:rsidP="00D561D9">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lastRenderedPageBreak/>
        <w:t xml:space="preserve">Bluetooth – </w:t>
      </w:r>
      <w:r w:rsidR="00F501F0" w:rsidRPr="00C46C70">
        <w:rPr>
          <w:rFonts w:ascii="Times New Roman" w:hAnsi="Times New Roman" w:cs="Times New Roman"/>
          <w:sz w:val="28"/>
          <w:szCs w:val="28"/>
        </w:rPr>
        <w:t xml:space="preserve">The use of Bluetooth </w:t>
      </w:r>
      <w:r w:rsidR="0021792E" w:rsidRPr="00C46C70">
        <w:rPr>
          <w:rFonts w:ascii="Times New Roman" w:hAnsi="Times New Roman" w:cs="Times New Roman"/>
          <w:sz w:val="28"/>
          <w:szCs w:val="28"/>
        </w:rPr>
        <w:t xml:space="preserve">in this project is to make it more practical and to introduce a wireless connection between the </w:t>
      </w:r>
      <w:r w:rsidR="0018351E" w:rsidRPr="00C46C70">
        <w:rPr>
          <w:rFonts w:ascii="Times New Roman" w:hAnsi="Times New Roman" w:cs="Times New Roman"/>
          <w:sz w:val="28"/>
          <w:szCs w:val="28"/>
        </w:rPr>
        <w:t xml:space="preserve">supposed wheel and the </w:t>
      </w:r>
      <w:r w:rsidR="00D9016D" w:rsidRPr="00C46C70">
        <w:rPr>
          <w:rFonts w:ascii="Times New Roman" w:hAnsi="Times New Roman" w:cs="Times New Roman"/>
          <w:sz w:val="28"/>
          <w:szCs w:val="28"/>
        </w:rPr>
        <w:t xml:space="preserve">main board near the battery thus reducing the cost of production when </w:t>
      </w:r>
      <w:r w:rsidR="00BF16C2" w:rsidRPr="00C46C70">
        <w:rPr>
          <w:rFonts w:ascii="Times New Roman" w:hAnsi="Times New Roman" w:cs="Times New Roman"/>
          <w:sz w:val="28"/>
          <w:szCs w:val="28"/>
        </w:rPr>
        <w:t>mass-produced</w:t>
      </w:r>
      <w:r w:rsidR="00D9016D" w:rsidRPr="00C46C70">
        <w:rPr>
          <w:rFonts w:ascii="Times New Roman" w:hAnsi="Times New Roman" w:cs="Times New Roman"/>
          <w:sz w:val="28"/>
          <w:szCs w:val="28"/>
        </w:rPr>
        <w:t xml:space="preserve"> due to no requirement of wires.</w:t>
      </w:r>
    </w:p>
    <w:p w14:paraId="599F2A2C" w14:textId="77777777" w:rsidR="008D6EA0" w:rsidRPr="00C46C70" w:rsidRDefault="003F28B7" w:rsidP="008D6EA0">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STM32F103CT86</w:t>
      </w:r>
      <w:r w:rsidR="00BF16C2" w:rsidRPr="00C46C70">
        <w:rPr>
          <w:rFonts w:ascii="Times New Roman" w:hAnsi="Times New Roman" w:cs="Times New Roman"/>
          <w:sz w:val="28"/>
          <w:szCs w:val="28"/>
        </w:rPr>
        <w:t xml:space="preserve"> – This board is used as a gateway to connect </w:t>
      </w:r>
      <w:r w:rsidR="007B25AF" w:rsidRPr="00C46C70">
        <w:rPr>
          <w:rFonts w:ascii="Times New Roman" w:hAnsi="Times New Roman" w:cs="Times New Roman"/>
          <w:sz w:val="28"/>
          <w:szCs w:val="28"/>
        </w:rPr>
        <w:t>and transfer data from the</w:t>
      </w:r>
      <w:r w:rsidR="00F661B2" w:rsidRPr="00C46C70">
        <w:rPr>
          <w:rFonts w:ascii="Times New Roman" w:hAnsi="Times New Roman" w:cs="Times New Roman"/>
          <w:sz w:val="28"/>
          <w:szCs w:val="28"/>
        </w:rPr>
        <w:t xml:space="preserve"> </w:t>
      </w:r>
      <w:r w:rsidR="00EA6781" w:rsidRPr="00C46C70">
        <w:rPr>
          <w:rFonts w:ascii="Times New Roman" w:hAnsi="Times New Roman" w:cs="Times New Roman"/>
          <w:sz w:val="28"/>
          <w:szCs w:val="28"/>
        </w:rPr>
        <w:t xml:space="preserve">BMS side to the </w:t>
      </w:r>
      <w:r w:rsidR="009169BF" w:rsidRPr="00C46C70">
        <w:rPr>
          <w:rFonts w:ascii="Times New Roman" w:hAnsi="Times New Roman" w:cs="Times New Roman"/>
          <w:sz w:val="28"/>
          <w:szCs w:val="28"/>
        </w:rPr>
        <w:t>main board (STM32F407VGT)</w:t>
      </w:r>
      <w:r w:rsidR="00187DCF" w:rsidRPr="00C46C70">
        <w:rPr>
          <w:rFonts w:ascii="Times New Roman" w:hAnsi="Times New Roman" w:cs="Times New Roman"/>
          <w:sz w:val="28"/>
          <w:szCs w:val="28"/>
        </w:rPr>
        <w:t xml:space="preserve">. This board </w:t>
      </w:r>
      <w:r w:rsidR="00EF71CF" w:rsidRPr="00C46C70">
        <w:rPr>
          <w:rFonts w:ascii="Times New Roman" w:hAnsi="Times New Roman" w:cs="Times New Roman"/>
          <w:sz w:val="28"/>
          <w:szCs w:val="28"/>
        </w:rPr>
        <w:t>was chosen on the basis that it has an adequate amount of pro</w:t>
      </w:r>
      <w:r w:rsidR="004B0998" w:rsidRPr="00C46C70">
        <w:rPr>
          <w:rFonts w:ascii="Times New Roman" w:hAnsi="Times New Roman" w:cs="Times New Roman"/>
          <w:sz w:val="28"/>
          <w:szCs w:val="28"/>
        </w:rPr>
        <w:t xml:space="preserve">cessing power while also supporting CAN with an inbuilt </w:t>
      </w:r>
      <w:r w:rsidR="00B464EA" w:rsidRPr="00C46C70">
        <w:rPr>
          <w:rFonts w:ascii="Times New Roman" w:hAnsi="Times New Roman" w:cs="Times New Roman"/>
          <w:sz w:val="28"/>
          <w:szCs w:val="28"/>
        </w:rPr>
        <w:t>CAN controller.</w:t>
      </w:r>
    </w:p>
    <w:p w14:paraId="77179FD1" w14:textId="4EE7EE91" w:rsidR="003C7CD5" w:rsidRPr="00C46C70" w:rsidRDefault="008D6EA0" w:rsidP="003C7CD5">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 xml:space="preserve">Battery – We are using a </w:t>
      </w:r>
      <w:r w:rsidR="00CA59D5" w:rsidRPr="00C46C70">
        <w:rPr>
          <w:rFonts w:ascii="Times New Roman" w:hAnsi="Times New Roman" w:cs="Times New Roman"/>
          <w:sz w:val="28"/>
          <w:szCs w:val="28"/>
        </w:rPr>
        <w:t xml:space="preserve">12V 3A orange battery for the project </w:t>
      </w:r>
      <w:r w:rsidR="003C7CD5" w:rsidRPr="00C46C70">
        <w:rPr>
          <w:rFonts w:ascii="Times New Roman" w:hAnsi="Times New Roman" w:cs="Times New Roman"/>
          <w:sz w:val="28"/>
          <w:szCs w:val="28"/>
        </w:rPr>
        <w:t xml:space="preserve">to emulate the battery </w:t>
      </w:r>
      <w:r w:rsidR="007C2C96" w:rsidRPr="00C46C70">
        <w:rPr>
          <w:rFonts w:ascii="Times New Roman" w:hAnsi="Times New Roman" w:cs="Times New Roman"/>
          <w:sz w:val="28"/>
          <w:szCs w:val="28"/>
        </w:rPr>
        <w:t xml:space="preserve">present </w:t>
      </w:r>
      <w:r w:rsidR="003C7CD5" w:rsidRPr="00C46C70">
        <w:rPr>
          <w:rFonts w:ascii="Times New Roman" w:hAnsi="Times New Roman" w:cs="Times New Roman"/>
          <w:sz w:val="28"/>
          <w:szCs w:val="28"/>
        </w:rPr>
        <w:t>in an EV.</w:t>
      </w:r>
    </w:p>
    <w:p w14:paraId="6ECB0C84" w14:textId="77777777" w:rsidR="002C75E9" w:rsidRPr="00C46C70" w:rsidRDefault="007C2C96" w:rsidP="003C7CD5">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ESP</w:t>
      </w:r>
      <w:r w:rsidR="00B5196F" w:rsidRPr="00C46C70">
        <w:rPr>
          <w:rFonts w:ascii="Times New Roman" w:hAnsi="Times New Roman" w:cs="Times New Roman"/>
          <w:sz w:val="28"/>
          <w:szCs w:val="28"/>
        </w:rPr>
        <w:t xml:space="preserve">32 – We are using 2 different ESPs </w:t>
      </w:r>
      <w:r w:rsidR="00C30A37" w:rsidRPr="00C46C70">
        <w:rPr>
          <w:rFonts w:ascii="Times New Roman" w:hAnsi="Times New Roman" w:cs="Times New Roman"/>
          <w:sz w:val="28"/>
          <w:szCs w:val="28"/>
        </w:rPr>
        <w:t xml:space="preserve">one for sending data over Bluetooth to the main board and one to </w:t>
      </w:r>
      <w:r w:rsidR="00001BFE" w:rsidRPr="00C46C70">
        <w:rPr>
          <w:rFonts w:ascii="Times New Roman" w:hAnsi="Times New Roman" w:cs="Times New Roman"/>
          <w:sz w:val="28"/>
          <w:szCs w:val="28"/>
        </w:rPr>
        <w:t xml:space="preserve">send data </w:t>
      </w:r>
      <w:r w:rsidR="00120029" w:rsidRPr="00C46C70">
        <w:rPr>
          <w:rFonts w:ascii="Times New Roman" w:hAnsi="Times New Roman" w:cs="Times New Roman"/>
          <w:sz w:val="28"/>
          <w:szCs w:val="28"/>
        </w:rPr>
        <w:t xml:space="preserve">after receiving it from the main board </w:t>
      </w:r>
      <w:r w:rsidR="00694761" w:rsidRPr="00C46C70">
        <w:rPr>
          <w:rFonts w:ascii="Times New Roman" w:hAnsi="Times New Roman" w:cs="Times New Roman"/>
          <w:sz w:val="28"/>
          <w:szCs w:val="28"/>
        </w:rPr>
        <w:t xml:space="preserve">via UART </w:t>
      </w:r>
      <w:r w:rsidR="002C75E9" w:rsidRPr="00C46C70">
        <w:rPr>
          <w:rFonts w:ascii="Times New Roman" w:hAnsi="Times New Roman" w:cs="Times New Roman"/>
          <w:sz w:val="28"/>
          <w:szCs w:val="28"/>
        </w:rPr>
        <w:t>to the cloud platform of Things Board.</w:t>
      </w:r>
    </w:p>
    <w:p w14:paraId="12291299" w14:textId="09D496B6" w:rsidR="00FB6922" w:rsidRPr="00C46C70" w:rsidRDefault="00D23FAD" w:rsidP="00FB6922">
      <w:pPr>
        <w:pStyle w:val="ListParagraph"/>
        <w:numPr>
          <w:ilvl w:val="0"/>
          <w:numId w:val="7"/>
        </w:numPr>
        <w:rPr>
          <w:rFonts w:ascii="Times New Roman" w:hAnsi="Times New Roman" w:cs="Times New Roman"/>
          <w:sz w:val="28"/>
          <w:szCs w:val="28"/>
        </w:rPr>
      </w:pPr>
      <w:r w:rsidRPr="00C46C70">
        <w:rPr>
          <w:rFonts w:ascii="Times New Roman" w:hAnsi="Times New Roman" w:cs="Times New Roman"/>
          <w:sz w:val="28"/>
          <w:szCs w:val="28"/>
        </w:rPr>
        <w:t xml:space="preserve">Encoder – </w:t>
      </w:r>
      <w:r w:rsidR="00E243D6" w:rsidRPr="00C46C70">
        <w:rPr>
          <w:rFonts w:ascii="Times New Roman" w:hAnsi="Times New Roman" w:cs="Times New Roman"/>
          <w:sz w:val="28"/>
          <w:szCs w:val="28"/>
        </w:rPr>
        <w:t xml:space="preserve">We have </w:t>
      </w:r>
      <w:r w:rsidR="006C0C2E" w:rsidRPr="00C46C70">
        <w:rPr>
          <w:rFonts w:ascii="Times New Roman" w:hAnsi="Times New Roman" w:cs="Times New Roman"/>
          <w:sz w:val="28"/>
          <w:szCs w:val="28"/>
        </w:rPr>
        <w:t>used LPD</w:t>
      </w:r>
      <w:r w:rsidR="0093093F" w:rsidRPr="00C46C70">
        <w:rPr>
          <w:rFonts w:ascii="Times New Roman" w:hAnsi="Times New Roman" w:cs="Times New Roman"/>
          <w:sz w:val="28"/>
          <w:szCs w:val="28"/>
        </w:rPr>
        <w:t xml:space="preserve">3806-400BM-G5-24C as the rotary encoder, </w:t>
      </w:r>
      <w:r w:rsidR="00815F14" w:rsidRPr="00C46C70">
        <w:rPr>
          <w:rFonts w:ascii="Times New Roman" w:hAnsi="Times New Roman" w:cs="Times New Roman"/>
          <w:sz w:val="28"/>
          <w:szCs w:val="28"/>
        </w:rPr>
        <w:t xml:space="preserve">an optical rotary encoder </w:t>
      </w:r>
      <w:r w:rsidR="006D7CB2" w:rsidRPr="00C46C70">
        <w:rPr>
          <w:rFonts w:ascii="Times New Roman" w:hAnsi="Times New Roman" w:cs="Times New Roman"/>
          <w:sz w:val="28"/>
          <w:szCs w:val="28"/>
        </w:rPr>
        <w:t>with 400 pulses per revolution.</w:t>
      </w:r>
    </w:p>
    <w:p w14:paraId="4F99A393" w14:textId="619E54D3" w:rsidR="003A171A" w:rsidRPr="00C46C70" w:rsidRDefault="003A171A" w:rsidP="00FB6922">
      <w:pPr>
        <w:pStyle w:val="Heading2"/>
        <w:ind w:left="0"/>
        <w:jc w:val="left"/>
        <w:rPr>
          <w:rFonts w:ascii="Times New Roman" w:hAnsi="Times New Roman" w:cs="Times New Roman"/>
          <w:i w:val="0"/>
          <w:iCs w:val="0"/>
          <w:sz w:val="28"/>
          <w:szCs w:val="28"/>
        </w:rPr>
      </w:pPr>
      <w:bookmarkStart w:id="16" w:name="_Toc159225741"/>
      <w:r w:rsidRPr="00C46C70">
        <w:rPr>
          <w:rFonts w:ascii="Times New Roman" w:hAnsi="Times New Roman" w:cs="Times New Roman"/>
          <w:i w:val="0"/>
          <w:iCs w:val="0"/>
        </w:rPr>
        <w:t>3.</w:t>
      </w:r>
      <w:r w:rsidR="00D0346A" w:rsidRPr="00C46C70">
        <w:rPr>
          <w:rFonts w:ascii="Times New Roman" w:hAnsi="Times New Roman" w:cs="Times New Roman"/>
          <w:i w:val="0"/>
          <w:iCs w:val="0"/>
        </w:rPr>
        <w:t>2</w:t>
      </w:r>
      <w:r w:rsidRPr="00C46C70">
        <w:rPr>
          <w:rFonts w:ascii="Times New Roman" w:hAnsi="Times New Roman" w:cs="Times New Roman"/>
          <w:i w:val="0"/>
          <w:iCs w:val="0"/>
        </w:rPr>
        <w:t xml:space="preserve"> Software used</w:t>
      </w:r>
      <w:bookmarkEnd w:id="16"/>
    </w:p>
    <w:p w14:paraId="54250D9A" w14:textId="77777777" w:rsidR="003A171A" w:rsidRPr="00C46C70" w:rsidRDefault="003A171A" w:rsidP="003A171A">
      <w:pPr>
        <w:rPr>
          <w:rFonts w:ascii="Times New Roman" w:hAnsi="Times New Roman" w:cs="Times New Roman"/>
          <w:sz w:val="28"/>
          <w:szCs w:val="28"/>
        </w:rPr>
      </w:pPr>
    </w:p>
    <w:p w14:paraId="2C87A690" w14:textId="736DD978" w:rsidR="003A171A" w:rsidRPr="00C46C70" w:rsidRDefault="0040741A" w:rsidP="00672BD8">
      <w:pPr>
        <w:pStyle w:val="ListParagraph"/>
        <w:numPr>
          <w:ilvl w:val="0"/>
          <w:numId w:val="8"/>
        </w:numPr>
        <w:rPr>
          <w:rFonts w:ascii="Times New Roman" w:hAnsi="Times New Roman" w:cs="Times New Roman"/>
          <w:sz w:val="28"/>
          <w:szCs w:val="28"/>
        </w:rPr>
      </w:pPr>
      <w:r w:rsidRPr="00C46C70">
        <w:rPr>
          <w:rFonts w:ascii="Times New Roman" w:hAnsi="Times New Roman" w:cs="Times New Roman"/>
          <w:sz w:val="28"/>
          <w:szCs w:val="28"/>
        </w:rPr>
        <w:t>STM32 CUBE IDE</w:t>
      </w:r>
      <w:r w:rsidR="00F43061" w:rsidRPr="00C46C70">
        <w:rPr>
          <w:rFonts w:ascii="Times New Roman" w:hAnsi="Times New Roman" w:cs="Times New Roman"/>
          <w:sz w:val="28"/>
          <w:szCs w:val="28"/>
        </w:rPr>
        <w:t xml:space="preserve"> – </w:t>
      </w:r>
      <w:r w:rsidR="00672BD8" w:rsidRPr="00C46C70">
        <w:rPr>
          <w:rFonts w:ascii="Times New Roman" w:hAnsi="Times New Roman" w:cs="Times New Roman"/>
          <w:sz w:val="28"/>
          <w:szCs w:val="28"/>
        </w:rPr>
        <w:t>STM32CubeIDE is an integrated development environment (IDE) from STMicroelectronics tailored for STM32 microcontrollers. Combining the Eclipse-based IDE with the STM32CubeMX configuration and initialization tool, streamlines development by offering code generation, debugging, and profiling features</w:t>
      </w:r>
    </w:p>
    <w:p w14:paraId="58E789A9" w14:textId="6BBC3C7C" w:rsidR="00F43061" w:rsidRPr="00C46C70" w:rsidRDefault="00F43061" w:rsidP="00F43061">
      <w:pPr>
        <w:pStyle w:val="ListParagraph"/>
        <w:numPr>
          <w:ilvl w:val="0"/>
          <w:numId w:val="8"/>
        </w:numPr>
        <w:rPr>
          <w:rFonts w:ascii="Times New Roman" w:hAnsi="Times New Roman" w:cs="Times New Roman"/>
          <w:sz w:val="28"/>
          <w:szCs w:val="28"/>
        </w:rPr>
      </w:pPr>
      <w:r w:rsidRPr="00C46C70">
        <w:rPr>
          <w:rFonts w:ascii="Times New Roman" w:hAnsi="Times New Roman" w:cs="Times New Roman"/>
          <w:sz w:val="28"/>
          <w:szCs w:val="28"/>
        </w:rPr>
        <w:t>STM32</w:t>
      </w:r>
      <w:r w:rsidR="00113D4B" w:rsidRPr="00C46C70">
        <w:rPr>
          <w:rFonts w:ascii="Times New Roman" w:hAnsi="Times New Roman" w:cs="Times New Roman"/>
          <w:sz w:val="28"/>
          <w:szCs w:val="28"/>
        </w:rPr>
        <w:t xml:space="preserve"> </w:t>
      </w:r>
      <w:r w:rsidR="00954F34" w:rsidRPr="00C46C70">
        <w:rPr>
          <w:rFonts w:ascii="Times New Roman" w:hAnsi="Times New Roman" w:cs="Times New Roman"/>
          <w:sz w:val="28"/>
          <w:szCs w:val="28"/>
        </w:rPr>
        <w:t>Cube</w:t>
      </w:r>
      <w:r w:rsidRPr="00C46C70">
        <w:rPr>
          <w:rFonts w:ascii="Times New Roman" w:hAnsi="Times New Roman" w:cs="Times New Roman"/>
          <w:sz w:val="28"/>
          <w:szCs w:val="28"/>
        </w:rPr>
        <w:t xml:space="preserve"> Programmer – </w:t>
      </w:r>
      <w:r w:rsidR="00A0219D" w:rsidRPr="00C46C70">
        <w:rPr>
          <w:rFonts w:ascii="Times New Roman" w:hAnsi="Times New Roman" w:cs="Times New Roman"/>
          <w:sz w:val="28"/>
          <w:szCs w:val="28"/>
        </w:rPr>
        <w:t>It simplifies the process of loading and updating firmware onto your STM32 devices, ensuring they run smoothly.</w:t>
      </w:r>
    </w:p>
    <w:p w14:paraId="137CD98C" w14:textId="74DFFF01" w:rsidR="00F43061" w:rsidRPr="00C46C70" w:rsidRDefault="00F43061" w:rsidP="00F43061">
      <w:pPr>
        <w:pStyle w:val="ListParagraph"/>
        <w:numPr>
          <w:ilvl w:val="0"/>
          <w:numId w:val="8"/>
        </w:numPr>
        <w:rPr>
          <w:rFonts w:ascii="Times New Roman" w:hAnsi="Times New Roman" w:cs="Times New Roman"/>
          <w:sz w:val="28"/>
          <w:szCs w:val="28"/>
        </w:rPr>
      </w:pPr>
      <w:r w:rsidRPr="00C46C70">
        <w:rPr>
          <w:rFonts w:ascii="Times New Roman" w:hAnsi="Times New Roman" w:cs="Times New Roman"/>
          <w:sz w:val="28"/>
          <w:szCs w:val="28"/>
        </w:rPr>
        <w:t xml:space="preserve">Arduino IDE 1.8.19 – </w:t>
      </w:r>
      <w:r w:rsidR="002C45EC" w:rsidRPr="00C46C70">
        <w:rPr>
          <w:rFonts w:ascii="Times New Roman" w:hAnsi="Times New Roman" w:cs="Times New Roman"/>
          <w:sz w:val="28"/>
          <w:szCs w:val="28"/>
        </w:rPr>
        <w:t>It is the official integrated development environment for Arduino boards. It provides a user-friendly platform for writing, compiling, and uploading code to Arduino microcontrollers</w:t>
      </w:r>
    </w:p>
    <w:p w14:paraId="7371B9FB" w14:textId="74B9CDEA" w:rsidR="00FB6922" w:rsidRPr="00C46C70" w:rsidRDefault="00FB6922" w:rsidP="006C0C2E">
      <w:pPr>
        <w:ind w:left="360"/>
        <w:rPr>
          <w:rFonts w:ascii="Times New Roman" w:hAnsi="Times New Roman" w:cs="Times New Roman"/>
          <w:sz w:val="28"/>
          <w:szCs w:val="28"/>
        </w:rPr>
      </w:pPr>
    </w:p>
    <w:p w14:paraId="39E556A8" w14:textId="77777777" w:rsidR="002C75E9" w:rsidRPr="00C46C70" w:rsidRDefault="002C75E9" w:rsidP="002C75E9">
      <w:pPr>
        <w:rPr>
          <w:rFonts w:ascii="Times New Roman" w:hAnsi="Times New Roman" w:cs="Times New Roman"/>
          <w:sz w:val="28"/>
          <w:szCs w:val="28"/>
        </w:rPr>
      </w:pPr>
    </w:p>
    <w:p w14:paraId="7A8F07AD" w14:textId="77777777" w:rsidR="006C0C2E" w:rsidRPr="00C46C70" w:rsidRDefault="006C0C2E" w:rsidP="002C75E9">
      <w:pPr>
        <w:rPr>
          <w:rFonts w:ascii="Times New Roman" w:hAnsi="Times New Roman" w:cs="Times New Roman"/>
          <w:sz w:val="28"/>
          <w:szCs w:val="28"/>
        </w:rPr>
      </w:pPr>
    </w:p>
    <w:p w14:paraId="4788628C" w14:textId="77777777" w:rsidR="006C0C2E" w:rsidRPr="00C46C70" w:rsidRDefault="006C0C2E" w:rsidP="002C75E9">
      <w:pPr>
        <w:rPr>
          <w:rFonts w:ascii="Times New Roman" w:hAnsi="Times New Roman" w:cs="Times New Roman"/>
          <w:sz w:val="28"/>
          <w:szCs w:val="28"/>
        </w:rPr>
      </w:pPr>
    </w:p>
    <w:p w14:paraId="125DCE60" w14:textId="773513E6" w:rsidR="00BA4F88" w:rsidRPr="00C46C70" w:rsidRDefault="00FB6922" w:rsidP="00FB6922">
      <w:pPr>
        <w:pStyle w:val="Heading2"/>
        <w:ind w:left="0"/>
        <w:jc w:val="left"/>
        <w:rPr>
          <w:rFonts w:ascii="Times New Roman" w:hAnsi="Times New Roman" w:cs="Times New Roman"/>
          <w:i w:val="0"/>
          <w:iCs w:val="0"/>
        </w:rPr>
      </w:pPr>
      <w:bookmarkStart w:id="17" w:name="_Toc159225742"/>
      <w:r w:rsidRPr="00C46C70">
        <w:rPr>
          <w:rFonts w:ascii="Times New Roman" w:hAnsi="Times New Roman" w:cs="Times New Roman"/>
          <w:i w:val="0"/>
          <w:iCs w:val="0"/>
        </w:rPr>
        <w:lastRenderedPageBreak/>
        <w:t xml:space="preserve">3.4 </w:t>
      </w:r>
      <w:r w:rsidR="002C75E9" w:rsidRPr="00C46C70">
        <w:rPr>
          <w:rFonts w:ascii="Times New Roman" w:hAnsi="Times New Roman" w:cs="Times New Roman"/>
          <w:i w:val="0"/>
          <w:iCs w:val="0"/>
        </w:rPr>
        <w:t>Protocols used</w:t>
      </w:r>
      <w:bookmarkEnd w:id="17"/>
    </w:p>
    <w:p w14:paraId="5827CD5C" w14:textId="77777777" w:rsidR="00B55B92" w:rsidRPr="00C46C70" w:rsidRDefault="00B55B92" w:rsidP="00BA4F88">
      <w:pPr>
        <w:rPr>
          <w:rFonts w:ascii="Times New Roman" w:hAnsi="Times New Roman" w:cs="Times New Roman"/>
          <w:sz w:val="28"/>
          <w:szCs w:val="28"/>
        </w:rPr>
      </w:pPr>
    </w:p>
    <w:p w14:paraId="46C33808" w14:textId="2A1FB97B" w:rsidR="00201664" w:rsidRPr="00C46C70" w:rsidRDefault="00201664" w:rsidP="06B5AD91">
      <w:pPr>
        <w:pStyle w:val="ListParagraph"/>
        <w:numPr>
          <w:ilvl w:val="0"/>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sz w:val="28"/>
          <w:szCs w:val="28"/>
        </w:rPr>
        <w:t>UART –</w:t>
      </w:r>
      <w:r w:rsidR="003D78EF" w:rsidRPr="00C46C70">
        <w:rPr>
          <w:rFonts w:ascii="Times New Roman" w:hAnsi="Times New Roman" w:cs="Times New Roman"/>
          <w:sz w:val="28"/>
          <w:szCs w:val="28"/>
        </w:rPr>
        <w:t xml:space="preserve"> </w:t>
      </w:r>
      <w:r w:rsidR="73ED4248" w:rsidRPr="00C46C70">
        <w:rPr>
          <w:rFonts w:ascii="Times New Roman" w:hAnsi="Times New Roman" w:cs="Times New Roman"/>
          <w:b/>
          <w:color w:val="1F1F1F"/>
          <w:sz w:val="28"/>
          <w:szCs w:val="28"/>
        </w:rPr>
        <w:t>U</w:t>
      </w:r>
      <w:r w:rsidR="73ED4248" w:rsidRPr="00C46C70">
        <w:rPr>
          <w:rFonts w:ascii="Times New Roman" w:hAnsi="Times New Roman" w:cs="Times New Roman"/>
          <w:color w:val="1F1F1F"/>
          <w:sz w:val="28"/>
          <w:szCs w:val="28"/>
        </w:rPr>
        <w:t xml:space="preserve">ART stands for </w:t>
      </w:r>
      <w:r w:rsidR="73ED4248" w:rsidRPr="00C46C70">
        <w:rPr>
          <w:rFonts w:ascii="Times New Roman" w:hAnsi="Times New Roman" w:cs="Times New Roman"/>
          <w:b/>
          <w:color w:val="1F1F1F"/>
          <w:sz w:val="28"/>
          <w:szCs w:val="28"/>
        </w:rPr>
        <w:t>Universal Asynchronous Receiver/Transmitter</w:t>
      </w:r>
      <w:r w:rsidR="73ED4248" w:rsidRPr="00C46C70">
        <w:rPr>
          <w:rFonts w:ascii="Times New Roman" w:hAnsi="Times New Roman" w:cs="Times New Roman"/>
          <w:color w:val="1F1F1F"/>
          <w:sz w:val="28"/>
          <w:szCs w:val="28"/>
        </w:rPr>
        <w:t>. It's a simple, two-wire serial communication protocol commonly used for low-speed data transmission between devices. Here's a breakdown of its key aspects:</w:t>
      </w:r>
    </w:p>
    <w:p w14:paraId="23FB6C99" w14:textId="2A1FB97B" w:rsidR="73ED4248" w:rsidRPr="00C46C70" w:rsidRDefault="73ED4248" w:rsidP="38BF1F57">
      <w:pPr>
        <w:pStyle w:val="ListParagraph"/>
        <w:numPr>
          <w:ilvl w:val="1"/>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Functionality:</w:t>
      </w:r>
    </w:p>
    <w:p w14:paraId="07B69814" w14:textId="4DB0A1CA" w:rsidR="73ED4248" w:rsidRPr="00C46C70" w:rsidRDefault="73ED4248" w:rsidP="38BF1F57">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UART converts parallel data (multiple bits sent simultaneously) into serial data (bits sent one after another) for transmission and vice versa for reception.</w:t>
      </w:r>
    </w:p>
    <w:p w14:paraId="12DA097B" w14:textId="4DB0A1CA" w:rsidR="73ED4248" w:rsidRPr="00C46C70" w:rsidRDefault="73ED4248" w:rsidP="38BF1F57">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It manages the start and stop bits of each data frame, ensuring clear boundaries between characters.</w:t>
      </w:r>
    </w:p>
    <w:p w14:paraId="05718DEC" w14:textId="344CAA4C" w:rsidR="73ED4248" w:rsidRPr="00C46C70" w:rsidRDefault="73ED4248" w:rsidP="78548076">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 xml:space="preserve">Some UART implementations offer optional </w:t>
      </w:r>
      <w:r w:rsidR="00F81040" w:rsidRPr="00C46C70">
        <w:rPr>
          <w:rFonts w:ascii="Times New Roman" w:hAnsi="Times New Roman" w:cs="Times New Roman"/>
          <w:color w:val="1F1F1F"/>
          <w:sz w:val="28"/>
          <w:szCs w:val="28"/>
        </w:rPr>
        <w:t>error</w:t>
      </w:r>
      <w:r w:rsidR="00F81040" w:rsidRPr="00C46C70">
        <w:rPr>
          <w:rFonts w:ascii="Times New Roman" w:hAnsi="Times New Roman" w:cs="Times New Roman"/>
          <w:color w:val="1F1F1F"/>
          <w:sz w:val="24"/>
          <w:szCs w:val="24"/>
        </w:rPr>
        <w:t>-</w:t>
      </w:r>
      <w:r w:rsidR="00F81040" w:rsidRPr="00C46C70">
        <w:rPr>
          <w:rFonts w:ascii="Times New Roman" w:hAnsi="Times New Roman" w:cs="Times New Roman"/>
          <w:color w:val="1F1F1F"/>
          <w:sz w:val="28"/>
          <w:szCs w:val="28"/>
        </w:rPr>
        <w:t>checking</w:t>
      </w:r>
      <w:r w:rsidRPr="00C46C70">
        <w:rPr>
          <w:rFonts w:ascii="Times New Roman" w:hAnsi="Times New Roman" w:cs="Times New Roman"/>
          <w:color w:val="1F1F1F"/>
          <w:sz w:val="28"/>
          <w:szCs w:val="28"/>
        </w:rPr>
        <w:t xml:space="preserve"> capabilities.</w:t>
      </w:r>
    </w:p>
    <w:p w14:paraId="5AD2818B" w14:textId="4DB0A1CA" w:rsidR="73ED4248" w:rsidRPr="00C46C70" w:rsidRDefault="73ED4248" w:rsidP="78548076">
      <w:pPr>
        <w:pStyle w:val="ListParagraph"/>
        <w:numPr>
          <w:ilvl w:val="1"/>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Hardware:</w:t>
      </w:r>
    </w:p>
    <w:p w14:paraId="5774FFF4" w14:textId="4DB0A1CA" w:rsidR="73ED4248" w:rsidRPr="00C46C70" w:rsidRDefault="73ED4248" w:rsidP="78548076">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Typically requires just two wires for data transmission (Rx and Tx) and a ground connection.</w:t>
      </w:r>
    </w:p>
    <w:p w14:paraId="53958F68" w14:textId="4DB0A1CA" w:rsidR="73ED4248" w:rsidRPr="00C46C70" w:rsidRDefault="73ED4248" w:rsidP="78548076">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A UART chip or logic within a microcontroller handles the data conversion and protocol management.</w:t>
      </w:r>
    </w:p>
    <w:p w14:paraId="4684AE68" w14:textId="4DB0A1CA" w:rsidR="73ED4248" w:rsidRPr="00C46C70" w:rsidRDefault="73ED4248" w:rsidP="7C2CD993">
      <w:pPr>
        <w:pStyle w:val="ListParagraph"/>
        <w:numPr>
          <w:ilvl w:val="1"/>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Data Transmission:</w:t>
      </w:r>
    </w:p>
    <w:p w14:paraId="2114969B" w14:textId="4DB0A1CA" w:rsidR="73ED4248" w:rsidRPr="00C46C70" w:rsidRDefault="73ED4248" w:rsidP="7C2CD9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Asynchronous nature means no shared clock signal between devices. Both sides must agree on the bitrate (usually between 600 bps and 115,200 bps) for successful communication.</w:t>
      </w:r>
    </w:p>
    <w:p w14:paraId="44A163ED" w14:textId="3B7F6D57" w:rsidR="73ED4248" w:rsidRPr="00C46C70" w:rsidRDefault="73ED4248" w:rsidP="7C2CD9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Each data byte is framed with start and stop bits, typically a single start bit (logic 0) and one or two stop bits (logic 1).</w:t>
      </w:r>
    </w:p>
    <w:p w14:paraId="798CBADE" w14:textId="74A19480" w:rsidR="1D826424" w:rsidRDefault="1D826424" w:rsidP="1D826424">
      <w:pPr>
        <w:spacing w:after="0" w:line="420" w:lineRule="exact"/>
        <w:ind w:firstLine="720"/>
        <w:rPr>
          <w:rFonts w:ascii="Times New Roman" w:hAnsi="Times New Roman" w:cs="Times New Roman"/>
          <w:color w:val="1F1F1F"/>
          <w:sz w:val="28"/>
          <w:szCs w:val="28"/>
        </w:rPr>
      </w:pPr>
    </w:p>
    <w:p w14:paraId="41791A0C" w14:textId="1C3BCB96" w:rsidR="1D826424" w:rsidRDefault="1D826424" w:rsidP="1D826424">
      <w:pPr>
        <w:spacing w:after="0" w:line="420" w:lineRule="exact"/>
        <w:ind w:firstLine="720"/>
        <w:rPr>
          <w:rFonts w:ascii="Times New Roman" w:hAnsi="Times New Roman" w:cs="Times New Roman"/>
          <w:color w:val="1F1F1F"/>
          <w:sz w:val="28"/>
          <w:szCs w:val="28"/>
        </w:rPr>
      </w:pPr>
    </w:p>
    <w:p w14:paraId="37924936" w14:textId="3D63B887" w:rsidR="1D826424" w:rsidRDefault="1D826424" w:rsidP="1D826424">
      <w:pPr>
        <w:spacing w:after="0" w:line="420" w:lineRule="exact"/>
        <w:ind w:firstLine="720"/>
        <w:rPr>
          <w:rFonts w:ascii="Times New Roman" w:hAnsi="Times New Roman" w:cs="Times New Roman"/>
          <w:color w:val="1F1F1F"/>
          <w:sz w:val="28"/>
          <w:szCs w:val="28"/>
        </w:rPr>
      </w:pPr>
    </w:p>
    <w:p w14:paraId="79AE8CAB" w14:textId="7E12928E" w:rsidR="73ED4248" w:rsidRPr="00C46C70" w:rsidRDefault="00D603E8" w:rsidP="008428DE">
      <w:pPr>
        <w:spacing w:after="0" w:line="420" w:lineRule="exact"/>
        <w:ind w:firstLine="720"/>
        <w:rPr>
          <w:rFonts w:ascii="Times New Roman" w:hAnsi="Times New Roman" w:cs="Times New Roman"/>
          <w:color w:val="1F1F1F"/>
          <w:sz w:val="28"/>
          <w:szCs w:val="28"/>
        </w:rPr>
      </w:pPr>
      <w:r w:rsidRPr="00C46C70">
        <w:rPr>
          <w:rFonts w:ascii="Times New Roman" w:hAnsi="Times New Roman" w:cs="Times New Roman"/>
          <w:noProof/>
        </w:rPr>
        <w:lastRenderedPageBreak/>
        <w:drawing>
          <wp:anchor distT="0" distB="0" distL="114300" distR="114300" simplePos="0" relativeHeight="251658240" behindDoc="1" locked="0" layoutInCell="1" allowOverlap="1" wp14:anchorId="634962EB" wp14:editId="02B77C4B">
            <wp:simplePos x="0" y="0"/>
            <wp:positionH relativeFrom="column">
              <wp:posOffset>1019504</wp:posOffset>
            </wp:positionH>
            <wp:positionV relativeFrom="paragraph">
              <wp:posOffset>356563</wp:posOffset>
            </wp:positionV>
            <wp:extent cx="4429125" cy="956945"/>
            <wp:effectExtent l="0" t="0" r="9525" b="0"/>
            <wp:wrapTight wrapText="bothSides">
              <wp:wrapPolygon edited="0">
                <wp:start x="0" y="0"/>
                <wp:lineTo x="0" y="21070"/>
                <wp:lineTo x="21554" y="21070"/>
                <wp:lineTo x="21554" y="0"/>
                <wp:lineTo x="0" y="0"/>
              </wp:wrapPolygon>
            </wp:wrapTight>
            <wp:docPr id="1175756228" name="Picture 156425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256266"/>
                    <pic:cNvPicPr/>
                  </pic:nvPicPr>
                  <pic:blipFill>
                    <a:blip r:embed="rId11">
                      <a:extLst>
                        <a:ext uri="{28A0092B-C50C-407E-A947-70E740481C1C}">
                          <a14:useLocalDpi xmlns:a14="http://schemas.microsoft.com/office/drawing/2010/main" val="0"/>
                        </a:ext>
                      </a:extLst>
                    </a:blip>
                    <a:stretch>
                      <a:fillRect/>
                    </a:stretch>
                  </pic:blipFill>
                  <pic:spPr>
                    <a:xfrm>
                      <a:off x="0" y="0"/>
                      <a:ext cx="4429125" cy="956945"/>
                    </a:xfrm>
                    <a:prstGeom prst="rect">
                      <a:avLst/>
                    </a:prstGeom>
                  </pic:spPr>
                </pic:pic>
              </a:graphicData>
            </a:graphic>
          </wp:anchor>
        </w:drawing>
      </w:r>
      <w:r w:rsidR="73ED4248" w:rsidRPr="00C46C70">
        <w:rPr>
          <w:rFonts w:ascii="Times New Roman" w:hAnsi="Times New Roman" w:cs="Times New Roman"/>
          <w:color w:val="1F1F1F"/>
          <w:sz w:val="28"/>
          <w:szCs w:val="28"/>
        </w:rPr>
        <w:t>Some configurations include an optional parity bit for error detection.</w:t>
      </w:r>
      <w:ins w:id="18" w:author="Microsoft Word" w:date="2024-02-19T08:53:00Z">
        <w:r w:rsidR="009D1473" w:rsidRPr="00C46C70">
          <w:rPr>
            <w:rFonts w:ascii="Times New Roman" w:hAnsi="Times New Roman" w:cs="Times New Roman"/>
            <w:noProof/>
          </w:rPr>
          <w:t xml:space="preserve"> </w:t>
        </w:r>
      </w:ins>
    </w:p>
    <w:p w14:paraId="673277D8" w14:textId="3B7F6D57" w:rsidR="00E91157" w:rsidRPr="00C46C70" w:rsidRDefault="00E91157" w:rsidP="3F10A476">
      <w:pPr>
        <w:pStyle w:val="ListParagraph"/>
        <w:numPr>
          <w:ilvl w:val="1"/>
          <w:numId w:val="9"/>
        </w:numPr>
        <w:spacing w:before="240" w:after="0" w:line="420" w:lineRule="exact"/>
        <w:rPr>
          <w:rFonts w:ascii="Times New Roman" w:hAnsi="Times New Roman" w:cs="Times New Roman"/>
          <w:b/>
          <w:color w:val="1F1F1F"/>
          <w:sz w:val="28"/>
          <w:szCs w:val="28"/>
        </w:rPr>
      </w:pPr>
    </w:p>
    <w:p w14:paraId="379C655A" w14:textId="62BC2709" w:rsidR="73ED4248" w:rsidRPr="00C46C70" w:rsidRDefault="73ED4248" w:rsidP="3F10A476">
      <w:pPr>
        <w:pStyle w:val="ListParagraph"/>
        <w:numPr>
          <w:ilvl w:val="1"/>
          <w:numId w:val="9"/>
        </w:numPr>
        <w:spacing w:before="240" w:after="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Applications:</w:t>
      </w:r>
    </w:p>
    <w:p w14:paraId="07172B12" w14:textId="4DB0A1CA" w:rsidR="73ED4248" w:rsidRPr="00C46C70" w:rsidRDefault="73ED4248" w:rsidP="7C2CD9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UART is widely used in embedded systems for communication with peripherals like sensors, displays, and debug consoles.</w:t>
      </w:r>
    </w:p>
    <w:p w14:paraId="484E3684" w14:textId="4DB0A1CA" w:rsidR="73ED4248" w:rsidRPr="00C46C70" w:rsidRDefault="73ED4248" w:rsidP="7C2CD9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Common applications include configuring microcontrollers, interfacing with GPS modules, and serial communication over Bluetooth modules.</w:t>
      </w:r>
    </w:p>
    <w:p w14:paraId="4BE1BA91" w14:textId="3C9663B7" w:rsidR="73ED4248" w:rsidRPr="00C46C70" w:rsidRDefault="73ED4248" w:rsidP="7C2CD993">
      <w:pPr>
        <w:pStyle w:val="ListParagraph"/>
        <w:numPr>
          <w:ilvl w:val="1"/>
          <w:numId w:val="9"/>
        </w:numPr>
        <w:spacing w:before="240" w:after="24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Advantages:</w:t>
      </w:r>
    </w:p>
    <w:p w14:paraId="463B6655" w14:textId="18063643" w:rsidR="73ED4248" w:rsidRPr="00C46C70" w:rsidRDefault="73ED4248" w:rsidP="14F42473">
      <w:pPr>
        <w:pStyle w:val="ListParagraph"/>
        <w:numPr>
          <w:ilvl w:val="2"/>
          <w:numId w:val="9"/>
        </w:numPr>
        <w:spacing w:before="240" w:after="24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Simple and low-cost implementation.</w:t>
      </w:r>
    </w:p>
    <w:p w14:paraId="39FC216F" w14:textId="4DB0A1CA" w:rsidR="73ED4248" w:rsidRPr="00C46C70" w:rsidRDefault="73ED4248" w:rsidP="14F4247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Easy to integrate with microcontrollers.</w:t>
      </w:r>
    </w:p>
    <w:p w14:paraId="44F3F0EA" w14:textId="4DB0A1CA" w:rsidR="73ED4248" w:rsidRPr="00C46C70" w:rsidRDefault="73ED4248" w:rsidP="14F4247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Suitable for low-speed, short-distance communication.</w:t>
      </w:r>
    </w:p>
    <w:p w14:paraId="54909EFF" w14:textId="4DB0A1CA" w:rsidR="73ED4248" w:rsidRPr="00C46C70" w:rsidRDefault="73ED4248" w:rsidP="14F42473">
      <w:pPr>
        <w:pStyle w:val="ListParagraph"/>
        <w:numPr>
          <w:ilvl w:val="1"/>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Disadvantages:</w:t>
      </w:r>
    </w:p>
    <w:p w14:paraId="05071FF7" w14:textId="4DB0A1CA" w:rsidR="73ED4248" w:rsidRPr="00C46C70" w:rsidRDefault="73ED4248" w:rsidP="14F4247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Limited speed compared to other protocols like I2C or SPI.</w:t>
      </w:r>
    </w:p>
    <w:p w14:paraId="1C18E3BA" w14:textId="4DB0A1CA" w:rsidR="73ED4248" w:rsidRPr="00C46C70" w:rsidRDefault="73ED4248" w:rsidP="14F4247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No addressing capabilities, making it unsuitable for multi-device networks.</w:t>
      </w:r>
    </w:p>
    <w:p w14:paraId="6B176681" w14:textId="4DB0A1CA" w:rsidR="73ED4248" w:rsidRPr="00C46C70" w:rsidRDefault="73ED4248" w:rsidP="14F4247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Prone to errors in noisy environments without robust error checking.</w:t>
      </w:r>
    </w:p>
    <w:p w14:paraId="6CB0417D" w14:textId="6FAD6BFC" w:rsidR="003D78EF" w:rsidRPr="00C46C70" w:rsidRDefault="003D78EF" w:rsidP="3012274C">
      <w:pPr>
        <w:pStyle w:val="ListParagraph"/>
        <w:numPr>
          <w:ilvl w:val="0"/>
          <w:numId w:val="9"/>
        </w:numPr>
        <w:rPr>
          <w:rFonts w:ascii="Times New Roman" w:hAnsi="Times New Roman" w:cs="Times New Roman"/>
          <w:sz w:val="28"/>
          <w:szCs w:val="28"/>
        </w:rPr>
      </w:pPr>
      <w:r w:rsidRPr="00C46C70">
        <w:rPr>
          <w:rFonts w:ascii="Times New Roman" w:hAnsi="Times New Roman" w:cs="Times New Roman"/>
          <w:sz w:val="28"/>
          <w:szCs w:val="28"/>
        </w:rPr>
        <w:t xml:space="preserve">CAN – </w:t>
      </w:r>
    </w:p>
    <w:p w14:paraId="458E23FF" w14:textId="56DD09A0" w:rsidR="3C1993B9" w:rsidRPr="00C46C70" w:rsidRDefault="3C1993B9" w:rsidP="455E096A">
      <w:pPr>
        <w:pStyle w:val="ListParagraph"/>
        <w:numPr>
          <w:ilvl w:val="1"/>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Bit Timing and Synchronization:</w:t>
      </w:r>
      <w:r w:rsidRPr="00C46C70">
        <w:rPr>
          <w:rFonts w:ascii="Times New Roman" w:hAnsi="Times New Roman" w:cs="Times New Roman"/>
          <w:color w:val="1F1F1F"/>
          <w:sz w:val="28"/>
          <w:szCs w:val="28"/>
        </w:rPr>
        <w:t xml:space="preserve"> Each CAN bit has a specific duration defined by the "Bit Time." All nodes on the bus sample the signal at specific points within this bit time to identify dominant or recessive bits. Oscillator circuits maintain this timing accuracy.</w:t>
      </w:r>
    </w:p>
    <w:p w14:paraId="3D6EFCDA" w14:textId="760B7E76" w:rsidR="3C1993B9" w:rsidRPr="00C46C70" w:rsidRDefault="3C1993B9" w:rsidP="66A8B393">
      <w:pPr>
        <w:pStyle w:val="ListParagraph"/>
        <w:numPr>
          <w:ilvl w:val="1"/>
          <w:numId w:val="9"/>
        </w:numPr>
        <w:spacing w:after="0" w:line="420" w:lineRule="exact"/>
        <w:rPr>
          <w:rFonts w:ascii="Times New Roman" w:hAnsi="Times New Roman" w:cs="Times New Roman"/>
          <w:sz w:val="28"/>
          <w:szCs w:val="28"/>
        </w:rPr>
      </w:pPr>
      <w:r w:rsidRPr="00C46C70">
        <w:rPr>
          <w:rFonts w:ascii="Times New Roman" w:hAnsi="Times New Roman" w:cs="Times New Roman"/>
          <w:b/>
          <w:color w:val="1F1F1F"/>
          <w:sz w:val="28"/>
          <w:szCs w:val="28"/>
        </w:rPr>
        <w:t>Error Detection and Correction:</w:t>
      </w:r>
      <w:r w:rsidRPr="00C46C70">
        <w:rPr>
          <w:rFonts w:ascii="Times New Roman" w:hAnsi="Times New Roman" w:cs="Times New Roman"/>
          <w:color w:val="1F1F1F"/>
          <w:sz w:val="28"/>
          <w:szCs w:val="28"/>
        </w:rPr>
        <w:t xml:space="preserve"> CAN uses several mechanisms for error detection. </w:t>
      </w:r>
      <w:r w:rsidRPr="00C46C70">
        <w:rPr>
          <w:rFonts w:ascii="Times New Roman" w:hAnsi="Times New Roman" w:cs="Times New Roman"/>
          <w:b/>
          <w:color w:val="1F1F1F"/>
          <w:sz w:val="28"/>
          <w:szCs w:val="28"/>
        </w:rPr>
        <w:t>Cyclic Redundancy Check (CRC):</w:t>
      </w:r>
      <w:r w:rsidRPr="00C46C70">
        <w:rPr>
          <w:rFonts w:ascii="Times New Roman" w:hAnsi="Times New Roman" w:cs="Times New Roman"/>
          <w:color w:val="1F1F1F"/>
          <w:sz w:val="28"/>
          <w:szCs w:val="28"/>
        </w:rPr>
        <w:t xml:space="preserve"> Each message includes a checksum to detect transmission errors. </w:t>
      </w:r>
      <w:r w:rsidRPr="00C46C70">
        <w:rPr>
          <w:rFonts w:ascii="Times New Roman" w:hAnsi="Times New Roman" w:cs="Times New Roman"/>
          <w:b/>
          <w:color w:val="1F1F1F"/>
          <w:sz w:val="28"/>
          <w:szCs w:val="28"/>
        </w:rPr>
        <w:t>Bit stuffing:</w:t>
      </w:r>
      <w:r w:rsidRPr="00C46C70">
        <w:rPr>
          <w:rFonts w:ascii="Times New Roman" w:hAnsi="Times New Roman" w:cs="Times New Roman"/>
          <w:color w:val="1F1F1F"/>
          <w:sz w:val="28"/>
          <w:szCs w:val="28"/>
        </w:rPr>
        <w:t xml:space="preserve"> Ensures transitions in the signal for easier synchronization. </w:t>
      </w:r>
      <w:r w:rsidRPr="00C46C70">
        <w:rPr>
          <w:rFonts w:ascii="Times New Roman" w:hAnsi="Times New Roman" w:cs="Times New Roman"/>
          <w:b/>
          <w:color w:val="1F1F1F"/>
          <w:sz w:val="28"/>
          <w:szCs w:val="28"/>
        </w:rPr>
        <w:t>Error frames:</w:t>
      </w:r>
      <w:r w:rsidRPr="00C46C70">
        <w:rPr>
          <w:rFonts w:ascii="Times New Roman" w:hAnsi="Times New Roman" w:cs="Times New Roman"/>
          <w:color w:val="1F1F1F"/>
          <w:sz w:val="28"/>
          <w:szCs w:val="28"/>
        </w:rPr>
        <w:t xml:space="preserve"> Nodes </w:t>
      </w:r>
      <w:r w:rsidRPr="00C46C70">
        <w:rPr>
          <w:rFonts w:ascii="Times New Roman" w:hAnsi="Times New Roman" w:cs="Times New Roman"/>
          <w:color w:val="1F1F1F"/>
          <w:sz w:val="28"/>
          <w:szCs w:val="28"/>
        </w:rPr>
        <w:lastRenderedPageBreak/>
        <w:t xml:space="preserve">can transmit error frames if they detect issues. CAN may offer automatic </w:t>
      </w:r>
      <w:r w:rsidRPr="00C46C70">
        <w:rPr>
          <w:rFonts w:ascii="Times New Roman" w:hAnsi="Times New Roman" w:cs="Times New Roman"/>
          <w:sz w:val="28"/>
          <w:szCs w:val="28"/>
        </w:rPr>
        <w:t>retransmission of messages with errors.</w:t>
      </w:r>
    </w:p>
    <w:p w14:paraId="0DC583F9" w14:textId="6145FCA0" w:rsidR="3C1993B9" w:rsidRPr="00C46C70" w:rsidRDefault="3C1993B9" w:rsidP="66A8B393">
      <w:pPr>
        <w:pStyle w:val="ListParagraph"/>
        <w:numPr>
          <w:ilvl w:val="1"/>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CAN Frame Format:</w:t>
      </w:r>
      <w:r w:rsidRPr="00C46C70">
        <w:rPr>
          <w:rFonts w:ascii="Times New Roman" w:hAnsi="Times New Roman" w:cs="Times New Roman"/>
          <w:color w:val="1F1F1F"/>
          <w:sz w:val="28"/>
          <w:szCs w:val="28"/>
        </w:rPr>
        <w:t xml:space="preserve"> A CAN message consists of: </w:t>
      </w:r>
    </w:p>
    <w:p w14:paraId="0F2FE5AE" w14:textId="76291AD5"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Arbitration field:</w:t>
      </w:r>
      <w:r w:rsidRPr="00C46C70">
        <w:rPr>
          <w:rFonts w:ascii="Times New Roman" w:hAnsi="Times New Roman" w:cs="Times New Roman"/>
          <w:color w:val="1F1F1F"/>
          <w:sz w:val="28"/>
          <w:szCs w:val="28"/>
        </w:rPr>
        <w:t xml:space="preserve"> Used for message priority and bus access.</w:t>
      </w:r>
    </w:p>
    <w:p w14:paraId="0B0E4283" w14:textId="0E36E13F"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Control field:</w:t>
      </w:r>
      <w:r w:rsidRPr="00C46C70">
        <w:rPr>
          <w:rFonts w:ascii="Times New Roman" w:hAnsi="Times New Roman" w:cs="Times New Roman"/>
          <w:color w:val="1F1F1F"/>
          <w:sz w:val="28"/>
          <w:szCs w:val="28"/>
        </w:rPr>
        <w:t xml:space="preserve"> Identifies frame type and data length.</w:t>
      </w:r>
    </w:p>
    <w:p w14:paraId="37B3CC80" w14:textId="10262369"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Data field:</w:t>
      </w:r>
      <w:r w:rsidRPr="00C46C70">
        <w:rPr>
          <w:rFonts w:ascii="Times New Roman" w:hAnsi="Times New Roman" w:cs="Times New Roman"/>
          <w:color w:val="1F1F1F"/>
          <w:sz w:val="28"/>
          <w:szCs w:val="28"/>
        </w:rPr>
        <w:t xml:space="preserve"> Carries actual information (up to 8 bytes in standard CAN, 64 bytes in CAN FD).</w:t>
      </w:r>
    </w:p>
    <w:p w14:paraId="195486EC" w14:textId="5B1B4AC4"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CRC field:</w:t>
      </w:r>
      <w:r w:rsidRPr="00C46C70">
        <w:rPr>
          <w:rFonts w:ascii="Times New Roman" w:hAnsi="Times New Roman" w:cs="Times New Roman"/>
          <w:color w:val="1F1F1F"/>
          <w:sz w:val="28"/>
          <w:szCs w:val="28"/>
        </w:rPr>
        <w:t xml:space="preserve"> Ensures data integrity.</w:t>
      </w:r>
    </w:p>
    <w:p w14:paraId="210186D7" w14:textId="7E025563" w:rsidR="3C1993B9" w:rsidRDefault="0045611D" w:rsidP="66A8B393">
      <w:pPr>
        <w:pStyle w:val="ListParagraph"/>
        <w:numPr>
          <w:ilvl w:val="2"/>
          <w:numId w:val="9"/>
        </w:numPr>
        <w:spacing w:after="0" w:line="420" w:lineRule="exact"/>
        <w:rPr>
          <w:rFonts w:ascii="Times New Roman" w:hAnsi="Times New Roman" w:cs="Times New Roman"/>
          <w:color w:val="1F1F1F"/>
          <w:sz w:val="28"/>
          <w:szCs w:val="28"/>
        </w:rPr>
      </w:pPr>
      <w:r>
        <w:rPr>
          <w:noProof/>
        </w:rPr>
        <w:drawing>
          <wp:anchor distT="0" distB="0" distL="114300" distR="114300" simplePos="0" relativeHeight="251659264" behindDoc="0" locked="0" layoutInCell="1" allowOverlap="1" wp14:anchorId="3DA74356" wp14:editId="56757B9E">
            <wp:simplePos x="0" y="0"/>
            <wp:positionH relativeFrom="column">
              <wp:posOffset>-472440</wp:posOffset>
            </wp:positionH>
            <wp:positionV relativeFrom="paragraph">
              <wp:posOffset>579120</wp:posOffset>
            </wp:positionV>
            <wp:extent cx="7071360" cy="2310130"/>
            <wp:effectExtent l="0" t="0" r="0" b="0"/>
            <wp:wrapTopAndBottom/>
            <wp:docPr id="1080017119" name="Picture 1" descr="CAN frame format based on (Corrigan, 200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frame format based on (Corrigan, 2008)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1360" cy="2310130"/>
                    </a:xfrm>
                    <a:prstGeom prst="rect">
                      <a:avLst/>
                    </a:prstGeom>
                    <a:noFill/>
                    <a:ln>
                      <a:noFill/>
                    </a:ln>
                  </pic:spPr>
                </pic:pic>
              </a:graphicData>
            </a:graphic>
            <wp14:sizeRelH relativeFrom="margin">
              <wp14:pctWidth>0</wp14:pctWidth>
            </wp14:sizeRelH>
          </wp:anchor>
        </w:drawing>
      </w:r>
      <w:r w:rsidR="3C1993B9" w:rsidRPr="00C46C70">
        <w:rPr>
          <w:rFonts w:ascii="Times New Roman" w:hAnsi="Times New Roman" w:cs="Times New Roman"/>
          <w:b/>
          <w:color w:val="1F1F1F"/>
          <w:sz w:val="28"/>
          <w:szCs w:val="28"/>
        </w:rPr>
        <w:t>Acknowledgement field:</w:t>
      </w:r>
      <w:r w:rsidR="3C1993B9" w:rsidRPr="00C46C70">
        <w:rPr>
          <w:rFonts w:ascii="Times New Roman" w:hAnsi="Times New Roman" w:cs="Times New Roman"/>
          <w:color w:val="1F1F1F"/>
          <w:sz w:val="28"/>
          <w:szCs w:val="28"/>
        </w:rPr>
        <w:t xml:space="preserve"> Nodes acknowledge receiving the message successfully.</w:t>
      </w:r>
    </w:p>
    <w:p w14:paraId="65FA9A95" w14:textId="4B2C4FE8" w:rsidR="00F5364C" w:rsidRPr="00F5364C" w:rsidRDefault="0045611D" w:rsidP="00F5364C">
      <w:pPr>
        <w:spacing w:after="0" w:line="420" w:lineRule="exact"/>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53953E70" wp14:editId="01E87402">
            <wp:extent cx="5730875" cy="2310765"/>
            <wp:effectExtent l="0" t="0" r="3175" b="0"/>
            <wp:docPr id="779949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310765"/>
                    </a:xfrm>
                    <a:prstGeom prst="rect">
                      <a:avLst/>
                    </a:prstGeom>
                    <a:noFill/>
                  </pic:spPr>
                </pic:pic>
              </a:graphicData>
            </a:graphic>
          </wp:inline>
        </w:drawing>
      </w:r>
    </w:p>
    <w:p w14:paraId="5F01C6C3" w14:textId="4D3BD859" w:rsidR="3C1993B9" w:rsidRPr="00C46C70" w:rsidRDefault="3C1993B9" w:rsidP="66A8B393">
      <w:pPr>
        <w:pStyle w:val="ListParagraph"/>
        <w:numPr>
          <w:ilvl w:val="1"/>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Higher-level Protocols:</w:t>
      </w:r>
      <w:r w:rsidRPr="00C46C70">
        <w:rPr>
          <w:rFonts w:ascii="Times New Roman" w:hAnsi="Times New Roman" w:cs="Times New Roman"/>
          <w:color w:val="1F1F1F"/>
          <w:sz w:val="28"/>
          <w:szCs w:val="28"/>
        </w:rPr>
        <w:t xml:space="preserve"> </w:t>
      </w:r>
    </w:p>
    <w:p w14:paraId="1C189AC2" w14:textId="1A4628A4"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CAN FD (Flexible Data Rate):</w:t>
      </w:r>
      <w:r w:rsidRPr="00C46C70">
        <w:rPr>
          <w:rFonts w:ascii="Times New Roman" w:hAnsi="Times New Roman" w:cs="Times New Roman"/>
          <w:color w:val="1F1F1F"/>
          <w:sz w:val="28"/>
          <w:szCs w:val="28"/>
        </w:rPr>
        <w:t xml:space="preserve"> Extends standard CAN with higher bitrates (up to 15 Mbps) and larger data payloads (up to 64 bytes).</w:t>
      </w:r>
    </w:p>
    <w:p w14:paraId="68109300" w14:textId="0C3A08C9"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J1939:</w:t>
      </w:r>
      <w:r w:rsidRPr="00C46C70">
        <w:rPr>
          <w:rFonts w:ascii="Times New Roman" w:hAnsi="Times New Roman" w:cs="Times New Roman"/>
          <w:color w:val="1F1F1F"/>
          <w:sz w:val="28"/>
          <w:szCs w:val="28"/>
        </w:rPr>
        <w:t xml:space="preserve"> Used in heavy-duty vehicle applications, extending CAN with addressing capabilities and message filtering.</w:t>
      </w:r>
    </w:p>
    <w:p w14:paraId="25D703E6" w14:textId="055CD863" w:rsidR="3C1993B9" w:rsidRPr="00C46C70" w:rsidRDefault="3C1993B9" w:rsidP="66A8B393">
      <w:pPr>
        <w:pStyle w:val="ListParagraph"/>
        <w:numPr>
          <w:ilvl w:val="2"/>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Practical Applications:</w:t>
      </w:r>
    </w:p>
    <w:p w14:paraId="4EF54568" w14:textId="6B0D67DC" w:rsidR="3C1993B9" w:rsidRPr="00C46C70" w:rsidRDefault="3C1993B9" w:rsidP="66A8B393">
      <w:pPr>
        <w:pStyle w:val="ListParagraph"/>
        <w:numPr>
          <w:ilvl w:val="1"/>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CAN Bus in specific industries:</w:t>
      </w:r>
      <w:r w:rsidRPr="00C46C70">
        <w:rPr>
          <w:rFonts w:ascii="Times New Roman" w:hAnsi="Times New Roman" w:cs="Times New Roman"/>
          <w:color w:val="1F1F1F"/>
          <w:sz w:val="28"/>
          <w:szCs w:val="28"/>
        </w:rPr>
        <w:t xml:space="preserve"> </w:t>
      </w:r>
    </w:p>
    <w:p w14:paraId="575CB852" w14:textId="2BB8EA30" w:rsidR="3C1993B9" w:rsidRPr="00C46C70" w:rsidRDefault="3C1993B9" w:rsidP="66A8B393">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Transportation:</w:t>
      </w:r>
      <w:r w:rsidRPr="00C46C70">
        <w:rPr>
          <w:rFonts w:ascii="Times New Roman" w:hAnsi="Times New Roman" w:cs="Times New Roman"/>
          <w:color w:val="1F1F1F"/>
          <w:sz w:val="28"/>
          <w:szCs w:val="28"/>
        </w:rPr>
        <w:t xml:space="preserve"> Engine, ABS, airbags, </w:t>
      </w:r>
      <w:r w:rsidR="006C7632" w:rsidRPr="00C46C70">
        <w:rPr>
          <w:rFonts w:ascii="Times New Roman" w:hAnsi="Times New Roman" w:cs="Times New Roman"/>
          <w:color w:val="1F1F1F"/>
          <w:sz w:val="28"/>
          <w:szCs w:val="28"/>
        </w:rPr>
        <w:t xml:space="preserve">and </w:t>
      </w:r>
      <w:r w:rsidRPr="00C46C70">
        <w:rPr>
          <w:rFonts w:ascii="Times New Roman" w:hAnsi="Times New Roman" w:cs="Times New Roman"/>
          <w:color w:val="1F1F1F"/>
          <w:sz w:val="28"/>
          <w:szCs w:val="28"/>
        </w:rPr>
        <w:t>infotainment systems in cars and aircraft.</w:t>
      </w:r>
    </w:p>
    <w:p w14:paraId="69FC5145" w14:textId="212C5FD3" w:rsidR="3C1993B9" w:rsidRPr="00C46C70" w:rsidRDefault="3C1993B9" w:rsidP="0A9C196E">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lastRenderedPageBreak/>
        <w:t>Industrial automation:</w:t>
      </w:r>
      <w:r w:rsidRPr="00C46C70">
        <w:rPr>
          <w:rFonts w:ascii="Times New Roman" w:hAnsi="Times New Roman" w:cs="Times New Roman"/>
          <w:color w:val="1F1F1F"/>
          <w:sz w:val="28"/>
          <w:szCs w:val="28"/>
        </w:rPr>
        <w:t xml:space="preserve"> Factory control systems, robotic equipment.</w:t>
      </w:r>
    </w:p>
    <w:p w14:paraId="04D17948" w14:textId="01254FED" w:rsidR="3C1993B9" w:rsidRPr="00C46C70" w:rsidRDefault="3C1993B9" w:rsidP="0A9C196E">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Medical devices:</w:t>
      </w:r>
      <w:r w:rsidRPr="00C46C70">
        <w:rPr>
          <w:rFonts w:ascii="Times New Roman" w:hAnsi="Times New Roman" w:cs="Times New Roman"/>
          <w:color w:val="1F1F1F"/>
          <w:sz w:val="28"/>
          <w:szCs w:val="28"/>
        </w:rPr>
        <w:t xml:space="preserve"> Infusion pumps, </w:t>
      </w:r>
      <w:r w:rsidR="006C7632" w:rsidRPr="00C46C70">
        <w:rPr>
          <w:rFonts w:ascii="Times New Roman" w:hAnsi="Times New Roman" w:cs="Times New Roman"/>
          <w:color w:val="1F1F1F"/>
          <w:sz w:val="28"/>
          <w:szCs w:val="28"/>
        </w:rPr>
        <w:t xml:space="preserve">and </w:t>
      </w:r>
      <w:r w:rsidRPr="00C46C70">
        <w:rPr>
          <w:rFonts w:ascii="Times New Roman" w:hAnsi="Times New Roman" w:cs="Times New Roman"/>
          <w:color w:val="1F1F1F"/>
          <w:sz w:val="28"/>
          <w:szCs w:val="28"/>
        </w:rPr>
        <w:t>patient monitoring systems.</w:t>
      </w:r>
    </w:p>
    <w:p w14:paraId="2E255661" w14:textId="29CBCCFE" w:rsidR="3C1993B9" w:rsidRPr="00C46C70" w:rsidRDefault="3C1993B9" w:rsidP="0A9C196E">
      <w:pPr>
        <w:pStyle w:val="ListParagraph"/>
        <w:numPr>
          <w:ilvl w:val="2"/>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Building Automation:</w:t>
      </w:r>
      <w:r w:rsidRPr="00C46C70">
        <w:rPr>
          <w:rFonts w:ascii="Times New Roman" w:hAnsi="Times New Roman" w:cs="Times New Roman"/>
          <w:color w:val="1F1F1F"/>
          <w:sz w:val="28"/>
          <w:szCs w:val="28"/>
        </w:rPr>
        <w:t xml:space="preserve"> HVAC systems, lighting control, security systems.</w:t>
      </w:r>
    </w:p>
    <w:p w14:paraId="1E033B23" w14:textId="0D36C0A8" w:rsidR="3C1993B9" w:rsidRPr="00C46C70" w:rsidRDefault="3C1993B9" w:rsidP="0A9C196E">
      <w:pPr>
        <w:pStyle w:val="ListParagraph"/>
        <w:numPr>
          <w:ilvl w:val="1"/>
          <w:numId w:val="9"/>
        </w:numPr>
        <w:spacing w:after="0" w:line="420" w:lineRule="exact"/>
        <w:rPr>
          <w:rFonts w:ascii="Times New Roman" w:hAnsi="Times New Roman" w:cs="Times New Roman"/>
          <w:color w:val="1F1F1F"/>
          <w:sz w:val="28"/>
          <w:szCs w:val="28"/>
        </w:rPr>
      </w:pPr>
      <w:r w:rsidRPr="00C46C70">
        <w:rPr>
          <w:rFonts w:ascii="Times New Roman" w:hAnsi="Times New Roman" w:cs="Times New Roman"/>
          <w:b/>
          <w:color w:val="1F1F1F"/>
          <w:sz w:val="28"/>
          <w:szCs w:val="28"/>
        </w:rPr>
        <w:t>Troubleshooting CAN Bus networks:</w:t>
      </w:r>
      <w:r w:rsidRPr="00C46C70">
        <w:rPr>
          <w:rFonts w:ascii="Times New Roman" w:hAnsi="Times New Roman" w:cs="Times New Roman"/>
          <w:color w:val="1F1F1F"/>
          <w:sz w:val="28"/>
          <w:szCs w:val="28"/>
        </w:rPr>
        <w:t xml:space="preserve"> Common issues include wiring faults, node malfunctions, </w:t>
      </w:r>
      <w:r w:rsidR="006C7632" w:rsidRPr="00C46C70">
        <w:rPr>
          <w:rFonts w:ascii="Times New Roman" w:hAnsi="Times New Roman" w:cs="Times New Roman"/>
          <w:color w:val="1F1F1F"/>
          <w:sz w:val="28"/>
          <w:szCs w:val="28"/>
        </w:rPr>
        <w:t xml:space="preserve">and </w:t>
      </w:r>
      <w:r w:rsidRPr="00C46C70">
        <w:rPr>
          <w:rFonts w:ascii="Times New Roman" w:hAnsi="Times New Roman" w:cs="Times New Roman"/>
          <w:color w:val="1F1F1F"/>
          <w:sz w:val="28"/>
          <w:szCs w:val="28"/>
        </w:rPr>
        <w:t xml:space="preserve">software bugs. Tools like CAN </w:t>
      </w:r>
      <w:proofErr w:type="spellStart"/>
      <w:r w:rsidR="00F81040" w:rsidRPr="00C46C70">
        <w:rPr>
          <w:rFonts w:ascii="Times New Roman" w:hAnsi="Times New Roman" w:cs="Times New Roman"/>
          <w:color w:val="1F1F1F"/>
          <w:sz w:val="28"/>
          <w:szCs w:val="28"/>
        </w:rPr>
        <w:t>analyzers</w:t>
      </w:r>
      <w:proofErr w:type="spellEnd"/>
      <w:r w:rsidRPr="00C46C70">
        <w:rPr>
          <w:rFonts w:ascii="Times New Roman" w:hAnsi="Times New Roman" w:cs="Times New Roman"/>
          <w:color w:val="1F1F1F"/>
          <w:sz w:val="28"/>
          <w:szCs w:val="28"/>
        </w:rPr>
        <w:t xml:space="preserve"> help diagnose and resolve issues.</w:t>
      </w:r>
    </w:p>
    <w:p w14:paraId="5EEA16AB" w14:textId="62868EBF" w:rsidR="00FC7E16" w:rsidRPr="002C7EE8" w:rsidRDefault="3C1993B9" w:rsidP="006C6D68">
      <w:pPr>
        <w:pStyle w:val="ListParagraph"/>
        <w:numPr>
          <w:ilvl w:val="1"/>
          <w:numId w:val="9"/>
        </w:numPr>
        <w:spacing w:before="240" w:after="240" w:line="420" w:lineRule="exact"/>
        <w:rPr>
          <w:rFonts w:ascii="Times New Roman" w:hAnsi="Times New Roman" w:cs="Times New Roman"/>
          <w:b/>
          <w:color w:val="1F1F1F"/>
          <w:sz w:val="28"/>
          <w:szCs w:val="28"/>
        </w:rPr>
      </w:pPr>
      <w:r w:rsidRPr="002C7EE8">
        <w:rPr>
          <w:rFonts w:ascii="Times New Roman" w:hAnsi="Times New Roman" w:cs="Times New Roman"/>
          <w:b/>
          <w:color w:val="1F1F1F"/>
          <w:sz w:val="28"/>
          <w:szCs w:val="28"/>
        </w:rPr>
        <w:t>Developing CAN Bus applications:</w:t>
      </w:r>
      <w:r w:rsidRPr="002C7EE8">
        <w:rPr>
          <w:rFonts w:ascii="Times New Roman" w:hAnsi="Times New Roman" w:cs="Times New Roman"/>
          <w:color w:val="1F1F1F"/>
          <w:sz w:val="28"/>
          <w:szCs w:val="28"/>
        </w:rPr>
        <w:t xml:space="preserve"> Tools like microcontrollers, CAN transceivers, and libraries (e.g., Socket</w:t>
      </w:r>
      <w:r w:rsidR="00F81040" w:rsidRPr="002C7EE8">
        <w:rPr>
          <w:rFonts w:ascii="Times New Roman" w:hAnsi="Times New Roman" w:cs="Times New Roman"/>
          <w:color w:val="1F1F1F"/>
          <w:sz w:val="28"/>
          <w:szCs w:val="28"/>
        </w:rPr>
        <w:t xml:space="preserve">, </w:t>
      </w:r>
      <w:r w:rsidRPr="002C7EE8">
        <w:rPr>
          <w:rFonts w:ascii="Times New Roman" w:hAnsi="Times New Roman" w:cs="Times New Roman"/>
          <w:color w:val="1F1F1F"/>
          <w:sz w:val="28"/>
          <w:szCs w:val="28"/>
        </w:rPr>
        <w:t>CAN) enable communication with CAN devices.</w:t>
      </w:r>
    </w:p>
    <w:p w14:paraId="480A998D" w14:textId="77777777" w:rsidR="002C7EE8" w:rsidRPr="002C7EE8" w:rsidRDefault="002C7EE8" w:rsidP="006C6D68">
      <w:pPr>
        <w:pStyle w:val="ListParagraph"/>
        <w:numPr>
          <w:ilvl w:val="1"/>
          <w:numId w:val="9"/>
        </w:numPr>
        <w:spacing w:before="240" w:after="240" w:line="420" w:lineRule="exact"/>
        <w:rPr>
          <w:rFonts w:ascii="Times New Roman" w:hAnsi="Times New Roman" w:cs="Times New Roman"/>
          <w:b/>
          <w:color w:val="1F1F1F"/>
          <w:sz w:val="28"/>
          <w:szCs w:val="28"/>
        </w:rPr>
      </w:pPr>
    </w:p>
    <w:p w14:paraId="30AEF449" w14:textId="4CCC2170" w:rsidR="3C1993B9" w:rsidRPr="00C46C70" w:rsidRDefault="3C1993B9" w:rsidP="455E096A">
      <w:pPr>
        <w:pStyle w:val="ListParagraph"/>
        <w:numPr>
          <w:ilvl w:val="1"/>
          <w:numId w:val="9"/>
        </w:numPr>
        <w:spacing w:before="240" w:after="240" w:line="420" w:lineRule="exact"/>
        <w:rPr>
          <w:rFonts w:ascii="Times New Roman" w:hAnsi="Times New Roman" w:cs="Times New Roman"/>
          <w:b/>
          <w:color w:val="1F1F1F"/>
          <w:sz w:val="28"/>
          <w:szCs w:val="28"/>
        </w:rPr>
      </w:pPr>
      <w:r w:rsidRPr="00C46C70">
        <w:rPr>
          <w:rFonts w:ascii="Times New Roman" w:hAnsi="Times New Roman" w:cs="Times New Roman"/>
          <w:b/>
          <w:color w:val="1F1F1F"/>
          <w:sz w:val="28"/>
          <w:szCs w:val="28"/>
        </w:rPr>
        <w:t>Comparison with other communication protocols:</w:t>
      </w:r>
    </w:p>
    <w:tbl>
      <w:tblPr>
        <w:tblStyle w:val="TableGrid"/>
        <w:tblW w:w="0" w:type="auto"/>
        <w:tblLayout w:type="fixed"/>
        <w:tblLook w:val="06A0" w:firstRow="1" w:lastRow="0" w:firstColumn="1" w:lastColumn="0" w:noHBand="1" w:noVBand="1"/>
      </w:tblPr>
      <w:tblGrid>
        <w:gridCol w:w="1129"/>
        <w:gridCol w:w="2625"/>
        <w:gridCol w:w="1679"/>
        <w:gridCol w:w="2015"/>
        <w:gridCol w:w="1567"/>
      </w:tblGrid>
      <w:tr w:rsidR="3012274C" w:rsidRPr="00C46C70" w14:paraId="7CE50B6B" w14:textId="77777777" w:rsidTr="0028239D">
        <w:trPr>
          <w:trHeight w:val="300"/>
        </w:trPr>
        <w:tc>
          <w:tcPr>
            <w:tcW w:w="1129" w:type="dxa"/>
          </w:tcPr>
          <w:p w14:paraId="7CA8B179" w14:textId="026448DC" w:rsidR="3012274C" w:rsidRPr="00C46C70" w:rsidRDefault="3012274C" w:rsidP="541C24D2">
            <w:pPr>
              <w:spacing w:line="300" w:lineRule="exact"/>
              <w:jc w:val="center"/>
              <w:rPr>
                <w:rFonts w:ascii="Times New Roman" w:hAnsi="Times New Roman" w:cs="Times New Roman"/>
                <w:color w:val="1F1F1F"/>
                <w:sz w:val="28"/>
                <w:szCs w:val="28"/>
              </w:rPr>
            </w:pPr>
            <w:r w:rsidRPr="00C46C70">
              <w:rPr>
                <w:rFonts w:ascii="Times New Roman" w:hAnsi="Times New Roman" w:cs="Times New Roman"/>
                <w:i/>
                <w:color w:val="1F1F1F"/>
                <w:sz w:val="28"/>
                <w:szCs w:val="28"/>
              </w:rPr>
              <w:t>Feat</w:t>
            </w:r>
            <w:r w:rsidRPr="00C46C70">
              <w:rPr>
                <w:rFonts w:ascii="Times New Roman" w:hAnsi="Times New Roman" w:cs="Times New Roman"/>
                <w:color w:val="1F1F1F"/>
                <w:sz w:val="28"/>
                <w:szCs w:val="28"/>
              </w:rPr>
              <w:t>ure</w:t>
            </w:r>
          </w:p>
        </w:tc>
        <w:tc>
          <w:tcPr>
            <w:tcW w:w="2625" w:type="dxa"/>
          </w:tcPr>
          <w:p w14:paraId="5B0EC57B" w14:textId="4DB98A1A" w:rsidR="3012274C" w:rsidRPr="00C46C70" w:rsidRDefault="3012274C" w:rsidP="541C24D2">
            <w:pPr>
              <w:spacing w:line="300" w:lineRule="exact"/>
              <w:jc w:val="center"/>
              <w:rPr>
                <w:rFonts w:ascii="Times New Roman" w:hAnsi="Times New Roman" w:cs="Times New Roman"/>
                <w:color w:val="1F1F1F"/>
                <w:sz w:val="28"/>
                <w:szCs w:val="28"/>
              </w:rPr>
            </w:pPr>
            <w:r w:rsidRPr="00C46C70">
              <w:rPr>
                <w:rFonts w:ascii="Times New Roman" w:hAnsi="Times New Roman" w:cs="Times New Roman"/>
                <w:color w:val="1F1F1F"/>
                <w:sz w:val="28"/>
                <w:szCs w:val="28"/>
              </w:rPr>
              <w:t>CAN</w:t>
            </w:r>
          </w:p>
        </w:tc>
        <w:tc>
          <w:tcPr>
            <w:tcW w:w="1679" w:type="dxa"/>
          </w:tcPr>
          <w:p w14:paraId="7A0AB804" w14:textId="2C0D83C0" w:rsidR="3012274C" w:rsidRPr="00C46C70" w:rsidRDefault="3012274C" w:rsidP="541C24D2">
            <w:pPr>
              <w:spacing w:line="300" w:lineRule="exact"/>
              <w:jc w:val="center"/>
              <w:rPr>
                <w:rFonts w:ascii="Times New Roman" w:hAnsi="Times New Roman" w:cs="Times New Roman"/>
                <w:color w:val="1F1F1F"/>
                <w:sz w:val="28"/>
                <w:szCs w:val="28"/>
              </w:rPr>
            </w:pPr>
            <w:r w:rsidRPr="00C46C70">
              <w:rPr>
                <w:rFonts w:ascii="Times New Roman" w:hAnsi="Times New Roman" w:cs="Times New Roman"/>
                <w:color w:val="1F1F1F"/>
                <w:sz w:val="28"/>
                <w:szCs w:val="28"/>
              </w:rPr>
              <w:t>RS-232</w:t>
            </w:r>
          </w:p>
        </w:tc>
        <w:tc>
          <w:tcPr>
            <w:tcW w:w="2015" w:type="dxa"/>
          </w:tcPr>
          <w:p w14:paraId="2F26950A" w14:textId="63DB7E96" w:rsidR="3012274C" w:rsidRPr="00C46C70" w:rsidRDefault="3012274C" w:rsidP="541C24D2">
            <w:pPr>
              <w:spacing w:line="300" w:lineRule="exact"/>
              <w:jc w:val="center"/>
              <w:rPr>
                <w:rFonts w:ascii="Times New Roman" w:hAnsi="Times New Roman" w:cs="Times New Roman"/>
                <w:color w:val="1F1F1F"/>
                <w:sz w:val="28"/>
                <w:szCs w:val="28"/>
              </w:rPr>
            </w:pPr>
            <w:r w:rsidRPr="00C46C70">
              <w:rPr>
                <w:rFonts w:ascii="Times New Roman" w:hAnsi="Times New Roman" w:cs="Times New Roman"/>
                <w:color w:val="1F1F1F"/>
                <w:sz w:val="28"/>
                <w:szCs w:val="28"/>
              </w:rPr>
              <w:t>Ethernet</w:t>
            </w:r>
          </w:p>
        </w:tc>
        <w:tc>
          <w:tcPr>
            <w:tcW w:w="1567" w:type="dxa"/>
          </w:tcPr>
          <w:p w14:paraId="5E512527" w14:textId="0832A51B" w:rsidR="3012274C" w:rsidRPr="00C46C70" w:rsidRDefault="3012274C" w:rsidP="541C24D2">
            <w:pPr>
              <w:spacing w:line="300" w:lineRule="exact"/>
              <w:jc w:val="center"/>
              <w:rPr>
                <w:rFonts w:ascii="Times New Roman" w:hAnsi="Times New Roman" w:cs="Times New Roman"/>
                <w:color w:val="1F1F1F"/>
                <w:sz w:val="28"/>
                <w:szCs w:val="28"/>
              </w:rPr>
            </w:pPr>
            <w:r w:rsidRPr="00C46C70">
              <w:rPr>
                <w:rFonts w:ascii="Times New Roman" w:hAnsi="Times New Roman" w:cs="Times New Roman"/>
                <w:color w:val="1F1F1F"/>
                <w:sz w:val="28"/>
                <w:szCs w:val="28"/>
              </w:rPr>
              <w:t>Wireless</w:t>
            </w:r>
          </w:p>
        </w:tc>
      </w:tr>
      <w:tr w:rsidR="3012274C" w:rsidRPr="00C46C70" w14:paraId="1383E2D0" w14:textId="77777777" w:rsidTr="0028239D">
        <w:trPr>
          <w:trHeight w:val="300"/>
        </w:trPr>
        <w:tc>
          <w:tcPr>
            <w:tcW w:w="1129" w:type="dxa"/>
          </w:tcPr>
          <w:p w14:paraId="11AC70D3" w14:textId="19682200"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Speed</w:t>
            </w:r>
          </w:p>
        </w:tc>
        <w:tc>
          <w:tcPr>
            <w:tcW w:w="2625" w:type="dxa"/>
          </w:tcPr>
          <w:p w14:paraId="37097CE9" w14:textId="2428A184"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Up to 1 Mbps (CAN FD: 15 Mbps)</w:t>
            </w:r>
          </w:p>
        </w:tc>
        <w:tc>
          <w:tcPr>
            <w:tcW w:w="1679" w:type="dxa"/>
          </w:tcPr>
          <w:p w14:paraId="7BF2E942" w14:textId="06D8A39A"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Up to 115 kbps</w:t>
            </w:r>
          </w:p>
        </w:tc>
        <w:tc>
          <w:tcPr>
            <w:tcW w:w="2015" w:type="dxa"/>
          </w:tcPr>
          <w:p w14:paraId="2C975545" w14:textId="446F3E8E"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Up to 1 Gbps</w:t>
            </w:r>
          </w:p>
        </w:tc>
        <w:tc>
          <w:tcPr>
            <w:tcW w:w="1567" w:type="dxa"/>
          </w:tcPr>
          <w:p w14:paraId="7883901D" w14:textId="5DA7827D"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Variable</w:t>
            </w:r>
          </w:p>
        </w:tc>
      </w:tr>
      <w:tr w:rsidR="3012274C" w:rsidRPr="00C46C70" w14:paraId="307728BE" w14:textId="77777777" w:rsidTr="0028239D">
        <w:trPr>
          <w:trHeight w:val="300"/>
        </w:trPr>
        <w:tc>
          <w:tcPr>
            <w:tcW w:w="1129" w:type="dxa"/>
          </w:tcPr>
          <w:p w14:paraId="777FBA4E" w14:textId="1E5F32EA"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Cost</w:t>
            </w:r>
          </w:p>
        </w:tc>
        <w:tc>
          <w:tcPr>
            <w:tcW w:w="2625" w:type="dxa"/>
          </w:tcPr>
          <w:p w14:paraId="52C4A5F1" w14:textId="44E5EA85"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Low</w:t>
            </w:r>
          </w:p>
        </w:tc>
        <w:tc>
          <w:tcPr>
            <w:tcW w:w="1679" w:type="dxa"/>
          </w:tcPr>
          <w:p w14:paraId="6531032D" w14:textId="5E0AB849"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Low</w:t>
            </w:r>
          </w:p>
        </w:tc>
        <w:tc>
          <w:tcPr>
            <w:tcW w:w="2015" w:type="dxa"/>
          </w:tcPr>
          <w:p w14:paraId="2D7C4B6B" w14:textId="291FE825"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Moderate</w:t>
            </w:r>
          </w:p>
        </w:tc>
        <w:tc>
          <w:tcPr>
            <w:tcW w:w="1567" w:type="dxa"/>
          </w:tcPr>
          <w:p w14:paraId="6A708EAE" w14:textId="596351DF"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Moderate</w:t>
            </w:r>
          </w:p>
        </w:tc>
      </w:tr>
      <w:tr w:rsidR="3012274C" w:rsidRPr="00C46C70" w14:paraId="0CC0F95F" w14:textId="77777777" w:rsidTr="0028239D">
        <w:trPr>
          <w:trHeight w:val="300"/>
        </w:trPr>
        <w:tc>
          <w:tcPr>
            <w:tcW w:w="1129" w:type="dxa"/>
          </w:tcPr>
          <w:p w14:paraId="75C505A1" w14:textId="623A412C"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Complexity</w:t>
            </w:r>
          </w:p>
        </w:tc>
        <w:tc>
          <w:tcPr>
            <w:tcW w:w="2625" w:type="dxa"/>
          </w:tcPr>
          <w:p w14:paraId="6B02805B" w14:textId="25F4ACCF"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Moderate</w:t>
            </w:r>
          </w:p>
        </w:tc>
        <w:tc>
          <w:tcPr>
            <w:tcW w:w="1679" w:type="dxa"/>
          </w:tcPr>
          <w:p w14:paraId="64040368" w14:textId="6CB1EB55"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Low</w:t>
            </w:r>
          </w:p>
        </w:tc>
        <w:tc>
          <w:tcPr>
            <w:tcW w:w="2015" w:type="dxa"/>
          </w:tcPr>
          <w:p w14:paraId="44586DDD" w14:textId="44F7D959"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High</w:t>
            </w:r>
          </w:p>
        </w:tc>
        <w:tc>
          <w:tcPr>
            <w:tcW w:w="1567" w:type="dxa"/>
          </w:tcPr>
          <w:p w14:paraId="7E4CE1F5" w14:textId="6BB7D86D"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High</w:t>
            </w:r>
          </w:p>
        </w:tc>
      </w:tr>
      <w:tr w:rsidR="3012274C" w:rsidRPr="00C46C70" w14:paraId="5CFACAC0" w14:textId="77777777" w:rsidTr="0028239D">
        <w:trPr>
          <w:trHeight w:val="300"/>
        </w:trPr>
        <w:tc>
          <w:tcPr>
            <w:tcW w:w="1129" w:type="dxa"/>
          </w:tcPr>
          <w:p w14:paraId="4CDB5A79" w14:textId="4EA9A398"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Reliability</w:t>
            </w:r>
          </w:p>
        </w:tc>
        <w:tc>
          <w:tcPr>
            <w:tcW w:w="2625" w:type="dxa"/>
          </w:tcPr>
          <w:p w14:paraId="029E3A57" w14:textId="45E12940"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High</w:t>
            </w:r>
          </w:p>
        </w:tc>
        <w:tc>
          <w:tcPr>
            <w:tcW w:w="1679" w:type="dxa"/>
          </w:tcPr>
          <w:p w14:paraId="537D8583" w14:textId="3B39D0D0"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High</w:t>
            </w:r>
          </w:p>
        </w:tc>
        <w:tc>
          <w:tcPr>
            <w:tcW w:w="2015" w:type="dxa"/>
          </w:tcPr>
          <w:p w14:paraId="18325E6E" w14:textId="1038292B"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Moderate</w:t>
            </w:r>
          </w:p>
        </w:tc>
        <w:tc>
          <w:tcPr>
            <w:tcW w:w="1567" w:type="dxa"/>
          </w:tcPr>
          <w:p w14:paraId="176B6603" w14:textId="1DE43441"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Moderate</w:t>
            </w:r>
          </w:p>
        </w:tc>
      </w:tr>
      <w:tr w:rsidR="3012274C" w:rsidRPr="00C46C70" w14:paraId="7ECB405D" w14:textId="77777777" w:rsidTr="0028239D">
        <w:trPr>
          <w:trHeight w:val="300"/>
        </w:trPr>
        <w:tc>
          <w:tcPr>
            <w:tcW w:w="1129" w:type="dxa"/>
          </w:tcPr>
          <w:p w14:paraId="38CEED8A" w14:textId="2D19F737"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Broadcast</w:t>
            </w:r>
          </w:p>
        </w:tc>
        <w:tc>
          <w:tcPr>
            <w:tcW w:w="2625" w:type="dxa"/>
          </w:tcPr>
          <w:p w14:paraId="35B4B598" w14:textId="7200CF1C"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Yes</w:t>
            </w:r>
          </w:p>
        </w:tc>
        <w:tc>
          <w:tcPr>
            <w:tcW w:w="1679" w:type="dxa"/>
          </w:tcPr>
          <w:p w14:paraId="4AF9855D" w14:textId="4D5AFEF5"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No</w:t>
            </w:r>
          </w:p>
        </w:tc>
        <w:tc>
          <w:tcPr>
            <w:tcW w:w="2015" w:type="dxa"/>
          </w:tcPr>
          <w:p w14:paraId="1B34B26F" w14:textId="0E01F5BC"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Yes</w:t>
            </w:r>
          </w:p>
        </w:tc>
        <w:tc>
          <w:tcPr>
            <w:tcW w:w="1567" w:type="dxa"/>
          </w:tcPr>
          <w:p w14:paraId="5DE0F390" w14:textId="29A25461"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Variable</w:t>
            </w:r>
          </w:p>
        </w:tc>
      </w:tr>
      <w:tr w:rsidR="3012274C" w:rsidRPr="00C46C70" w14:paraId="728A8BA1" w14:textId="77777777" w:rsidTr="0028239D">
        <w:trPr>
          <w:trHeight w:val="300"/>
        </w:trPr>
        <w:tc>
          <w:tcPr>
            <w:tcW w:w="1129" w:type="dxa"/>
          </w:tcPr>
          <w:p w14:paraId="7A80B02D" w14:textId="34C6E55C"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Multi-master</w:t>
            </w:r>
          </w:p>
        </w:tc>
        <w:tc>
          <w:tcPr>
            <w:tcW w:w="2625" w:type="dxa"/>
          </w:tcPr>
          <w:p w14:paraId="60EDDEB5" w14:textId="1294BFF3"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Yes</w:t>
            </w:r>
          </w:p>
        </w:tc>
        <w:tc>
          <w:tcPr>
            <w:tcW w:w="1679" w:type="dxa"/>
          </w:tcPr>
          <w:p w14:paraId="773FDDCA" w14:textId="5528E8F3"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No</w:t>
            </w:r>
          </w:p>
        </w:tc>
        <w:tc>
          <w:tcPr>
            <w:tcW w:w="2015" w:type="dxa"/>
          </w:tcPr>
          <w:p w14:paraId="39819C7F" w14:textId="340A2CCD"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Yes</w:t>
            </w:r>
          </w:p>
        </w:tc>
        <w:tc>
          <w:tcPr>
            <w:tcW w:w="1567" w:type="dxa"/>
          </w:tcPr>
          <w:p w14:paraId="7424620B" w14:textId="341AA380"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Yes</w:t>
            </w:r>
          </w:p>
        </w:tc>
      </w:tr>
      <w:tr w:rsidR="3012274C" w:rsidRPr="00C46C70" w14:paraId="350D6773" w14:textId="77777777" w:rsidTr="0028239D">
        <w:trPr>
          <w:trHeight w:val="300"/>
        </w:trPr>
        <w:tc>
          <w:tcPr>
            <w:tcW w:w="1129" w:type="dxa"/>
          </w:tcPr>
          <w:p w14:paraId="42FDC871" w14:textId="4EDE76B8"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Suitable for</w:t>
            </w:r>
          </w:p>
        </w:tc>
        <w:tc>
          <w:tcPr>
            <w:tcW w:w="2625" w:type="dxa"/>
          </w:tcPr>
          <w:p w14:paraId="128889D0" w14:textId="24B1346B"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Real-time control</w:t>
            </w:r>
          </w:p>
        </w:tc>
        <w:tc>
          <w:tcPr>
            <w:tcW w:w="1679" w:type="dxa"/>
          </w:tcPr>
          <w:p w14:paraId="068DBD0C" w14:textId="33433595"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Simple point-to-point</w:t>
            </w:r>
          </w:p>
        </w:tc>
        <w:tc>
          <w:tcPr>
            <w:tcW w:w="2015" w:type="dxa"/>
          </w:tcPr>
          <w:p w14:paraId="1F5DC10B" w14:textId="7F8C5FD3"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High-speed data transfer</w:t>
            </w:r>
          </w:p>
        </w:tc>
        <w:tc>
          <w:tcPr>
            <w:tcW w:w="1567" w:type="dxa"/>
          </w:tcPr>
          <w:p w14:paraId="0C1286EC" w14:textId="3ADA2FA3" w:rsidR="3012274C" w:rsidRPr="00C46C70" w:rsidRDefault="3012274C" w:rsidP="541C24D2">
            <w:pPr>
              <w:spacing w:line="300" w:lineRule="exact"/>
              <w:rPr>
                <w:rFonts w:ascii="Times New Roman" w:hAnsi="Times New Roman" w:cs="Times New Roman"/>
                <w:color w:val="1F1F1F"/>
                <w:sz w:val="28"/>
                <w:szCs w:val="28"/>
              </w:rPr>
            </w:pPr>
            <w:r w:rsidRPr="00C46C70">
              <w:rPr>
                <w:rFonts w:ascii="Times New Roman" w:hAnsi="Times New Roman" w:cs="Times New Roman"/>
                <w:color w:val="1F1F1F"/>
                <w:sz w:val="28"/>
                <w:szCs w:val="28"/>
              </w:rPr>
              <w:t>Flexible networking</w:t>
            </w:r>
          </w:p>
        </w:tc>
      </w:tr>
    </w:tbl>
    <w:p w14:paraId="7AF67C29" w14:textId="58445420" w:rsidR="3C1993B9" w:rsidRPr="00C46C70" w:rsidRDefault="3C1993B9" w:rsidP="455E096A">
      <w:pPr>
        <w:pStyle w:val="ListParagraph"/>
        <w:numPr>
          <w:ilvl w:val="1"/>
          <w:numId w:val="9"/>
        </w:numPr>
        <w:spacing w:before="240" w:after="240" w:line="420" w:lineRule="exact"/>
        <w:rPr>
          <w:rFonts w:ascii="Times New Roman" w:hAnsi="Times New Roman" w:cs="Times New Roman"/>
          <w:color w:val="1F1F1F"/>
          <w:sz w:val="24"/>
          <w:szCs w:val="24"/>
        </w:rPr>
      </w:pPr>
      <w:r w:rsidRPr="00C46C70">
        <w:rPr>
          <w:rFonts w:ascii="Times New Roman" w:hAnsi="Times New Roman" w:cs="Times New Roman"/>
          <w:b/>
          <w:color w:val="1F1F1F"/>
          <w:sz w:val="28"/>
          <w:szCs w:val="28"/>
        </w:rPr>
        <w:t>Choosing CAN Bus:</w:t>
      </w:r>
      <w:r w:rsidRPr="00C46C70">
        <w:rPr>
          <w:rFonts w:ascii="Times New Roman" w:hAnsi="Times New Roman" w:cs="Times New Roman"/>
          <w:color w:val="1F1F1F"/>
          <w:sz w:val="28"/>
          <w:szCs w:val="28"/>
        </w:rPr>
        <w:t xml:space="preserve"> Consider factors like speed requirements, network size, cost constraints, reliability needs, and real-time control demands.</w:t>
      </w:r>
    </w:p>
    <w:p w14:paraId="71340719" w14:textId="58445420" w:rsidR="00E73946" w:rsidRPr="00C46C70" w:rsidRDefault="00E73946" w:rsidP="455E096A">
      <w:pPr>
        <w:pStyle w:val="ListParagraph"/>
        <w:numPr>
          <w:ilvl w:val="1"/>
          <w:numId w:val="9"/>
        </w:numPr>
        <w:spacing w:before="240" w:after="240" w:line="420" w:lineRule="exact"/>
        <w:rPr>
          <w:rFonts w:ascii="Times New Roman" w:hAnsi="Times New Roman" w:cs="Times New Roman"/>
          <w:color w:val="1F1F1F"/>
          <w:sz w:val="24"/>
          <w:szCs w:val="24"/>
        </w:rPr>
      </w:pPr>
    </w:p>
    <w:p w14:paraId="6538C3CC" w14:textId="58445420" w:rsidR="6991B663" w:rsidRPr="00C46C70" w:rsidRDefault="00041D98" w:rsidP="75C5E7C5">
      <w:pPr>
        <w:pStyle w:val="ListParagraph"/>
        <w:numPr>
          <w:ilvl w:val="0"/>
          <w:numId w:val="9"/>
        </w:numPr>
        <w:spacing w:before="240" w:after="240" w:line="420" w:lineRule="exact"/>
        <w:rPr>
          <w:color w:val="1F1F1F"/>
          <w:sz w:val="28"/>
          <w:szCs w:val="28"/>
        </w:rPr>
      </w:pPr>
      <w:r w:rsidRPr="00C46C70">
        <w:rPr>
          <w:rFonts w:ascii="Times New Roman" w:hAnsi="Times New Roman" w:cs="Times New Roman"/>
          <w:sz w:val="28"/>
          <w:szCs w:val="28"/>
        </w:rPr>
        <w:t xml:space="preserve">Bluetooth </w:t>
      </w:r>
      <w:r w:rsidR="003D78EF" w:rsidRPr="00C46C70">
        <w:rPr>
          <w:rFonts w:ascii="Times New Roman" w:hAnsi="Times New Roman" w:cs="Times New Roman"/>
          <w:sz w:val="28"/>
          <w:szCs w:val="28"/>
        </w:rPr>
        <w:t xml:space="preserve">– </w:t>
      </w:r>
      <w:r w:rsidR="1BFE01BD" w:rsidRPr="00C46C70">
        <w:rPr>
          <w:rFonts w:ascii="Times New Roman" w:hAnsi="Times New Roman" w:cs="Times New Roman"/>
          <w:color w:val="1F1F1F"/>
          <w:sz w:val="28"/>
          <w:szCs w:val="28"/>
        </w:rPr>
        <w:t>Bluetooth is a wireless communication protocol widely used for short-range data exchange between devices. Here's a detailed look at its key aspects:</w:t>
      </w:r>
    </w:p>
    <w:p w14:paraId="0C8AFE0C" w14:textId="58445420" w:rsidR="1BFE01BD" w:rsidRPr="00C46C70" w:rsidRDefault="1BFE01BD" w:rsidP="75C5E7C5">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Purpose and History:</w:t>
      </w:r>
    </w:p>
    <w:p w14:paraId="03DD92B7" w14:textId="58445420" w:rsidR="1BFE01BD" w:rsidRPr="00C46C70" w:rsidRDefault="1BFE01BD" w:rsidP="75C5E7C5">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lastRenderedPageBreak/>
        <w:t>Designed for low-power, wireless connectivity primarily for data and voice communication over short distances (typically up to 10 meters).</w:t>
      </w:r>
    </w:p>
    <w:p w14:paraId="47AFA4E1"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Originally developed by Ericsson in the 1990s and standardized by the Bluetooth Special Interest Group (SIG).</w:t>
      </w:r>
    </w:p>
    <w:p w14:paraId="5F7F7F11" w14:textId="58445420" w:rsidR="1BFE01BD" w:rsidRPr="00C46C70" w:rsidRDefault="1BFE01BD" w:rsidP="67557A20">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Technical Specifications:</w:t>
      </w:r>
    </w:p>
    <w:p w14:paraId="5A1BE475"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Operates in the unlicensed 2.4 GHz Industrial, Scientific, and Medical (ISM) radio band.</w:t>
      </w:r>
    </w:p>
    <w:p w14:paraId="6AAF4ECC"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Employs frequency-hopping spread spectrum (FHSS) to mitigate interference from other devices in the same band.</w:t>
      </w:r>
    </w:p>
    <w:p w14:paraId="4DB66514"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Utilizes a master-slave architecture, with one device acting as the master (initiating connections) and others as slaves (responding to the master).</w:t>
      </w:r>
    </w:p>
    <w:p w14:paraId="4E1B4F9C"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Provides various profiles for specific applications, including audio streaming, file transfer, human interface devices, and more.</w:t>
      </w:r>
    </w:p>
    <w:p w14:paraId="5E4A1634" w14:textId="58445420" w:rsidR="1BFE01BD" w:rsidRPr="00C46C70" w:rsidRDefault="1BFE01BD" w:rsidP="67557A20">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Protocol Stack:</w:t>
      </w:r>
    </w:p>
    <w:p w14:paraId="314F1DD9"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 xml:space="preserve">Bluetooth protocol stack consists of layers defining different functionalities: </w:t>
      </w:r>
    </w:p>
    <w:p w14:paraId="74AD49C9"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b/>
          <w:bCs/>
          <w:color w:val="1F1F1F"/>
          <w:sz w:val="28"/>
          <w:szCs w:val="28"/>
        </w:rPr>
        <w:t>RF (Radio) Layer:</w:t>
      </w:r>
      <w:r w:rsidRPr="00C46C70">
        <w:rPr>
          <w:rFonts w:ascii="Times New Roman" w:hAnsi="Times New Roman" w:cs="Times New Roman"/>
          <w:color w:val="1F1F1F"/>
          <w:sz w:val="28"/>
          <w:szCs w:val="28"/>
        </w:rPr>
        <w:t xml:space="preserve"> Handles physical radio communication aspects like frequency hopping and modulation.</w:t>
      </w:r>
    </w:p>
    <w:p w14:paraId="6E61FC6C"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b/>
          <w:bCs/>
          <w:color w:val="1F1F1F"/>
          <w:sz w:val="28"/>
          <w:szCs w:val="28"/>
        </w:rPr>
        <w:t>Baseband Layer:</w:t>
      </w:r>
      <w:r w:rsidRPr="00C46C70">
        <w:rPr>
          <w:rFonts w:ascii="Times New Roman" w:hAnsi="Times New Roman" w:cs="Times New Roman"/>
          <w:color w:val="1F1F1F"/>
          <w:sz w:val="28"/>
          <w:szCs w:val="28"/>
        </w:rPr>
        <w:t xml:space="preserve"> Manages packet framing, addressing, and timing within a piconet (network of connected devices).</w:t>
      </w:r>
    </w:p>
    <w:p w14:paraId="3D39AB00"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b/>
          <w:bCs/>
          <w:color w:val="1F1F1F"/>
          <w:sz w:val="28"/>
          <w:szCs w:val="28"/>
        </w:rPr>
        <w:t>Link Manager Protocol (LMP):</w:t>
      </w:r>
      <w:r w:rsidRPr="00C46C70">
        <w:rPr>
          <w:rFonts w:ascii="Times New Roman" w:hAnsi="Times New Roman" w:cs="Times New Roman"/>
          <w:color w:val="1F1F1F"/>
          <w:sz w:val="28"/>
          <w:szCs w:val="28"/>
        </w:rPr>
        <w:t xml:space="preserve"> Establishes and manages connections between devices.</w:t>
      </w:r>
    </w:p>
    <w:p w14:paraId="67C12041"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b/>
          <w:bCs/>
          <w:color w:val="1F1F1F"/>
          <w:sz w:val="28"/>
          <w:szCs w:val="28"/>
        </w:rPr>
        <w:t>Logical Link Control and Adaptation Protocol (L2CAP):</w:t>
      </w:r>
      <w:r w:rsidRPr="00C46C70">
        <w:rPr>
          <w:rFonts w:ascii="Times New Roman" w:hAnsi="Times New Roman" w:cs="Times New Roman"/>
          <w:color w:val="1F1F1F"/>
          <w:sz w:val="28"/>
          <w:szCs w:val="28"/>
        </w:rPr>
        <w:t xml:space="preserve"> Provides reliable data channels for higher-level protocols.</w:t>
      </w:r>
    </w:p>
    <w:p w14:paraId="6668F8A0"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b/>
          <w:bCs/>
          <w:color w:val="1F1F1F"/>
          <w:sz w:val="28"/>
          <w:szCs w:val="28"/>
        </w:rPr>
        <w:lastRenderedPageBreak/>
        <w:t>Higher-level profiles:</w:t>
      </w:r>
      <w:r w:rsidRPr="00C46C70">
        <w:rPr>
          <w:rFonts w:ascii="Times New Roman" w:hAnsi="Times New Roman" w:cs="Times New Roman"/>
          <w:color w:val="1F1F1F"/>
          <w:sz w:val="28"/>
          <w:szCs w:val="28"/>
        </w:rPr>
        <w:t xml:space="preserve"> Implement specific communication features like Service Discovery Protocol (SDP) for finding services and Generic Attribute Profile (GATT) for accessing data on remote devices.</w:t>
      </w:r>
    </w:p>
    <w:p w14:paraId="0506D0E7" w14:textId="58445420" w:rsidR="1BFE01BD" w:rsidRPr="00C46C70" w:rsidRDefault="1BFE01BD" w:rsidP="67557A20">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Connection Process:</w:t>
      </w:r>
    </w:p>
    <w:p w14:paraId="3E98388D" w14:textId="58445420" w:rsidR="1BFE01BD" w:rsidRPr="00C46C70" w:rsidRDefault="1BFE01BD" w:rsidP="67557A20">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Devices discover each other by advertising their presence and searching for other Bluetooth devices.</w:t>
      </w:r>
    </w:p>
    <w:p w14:paraId="68390773" w14:textId="58445420"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Connection establishment involves authentication and security procedures depending on the desired security level.</w:t>
      </w:r>
    </w:p>
    <w:p w14:paraId="43778A1E" w14:textId="58445420"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Devices can pair for faster future connections after initial pairing.</w:t>
      </w:r>
    </w:p>
    <w:p w14:paraId="08B7D4C1" w14:textId="58445420" w:rsidR="1BFE01BD" w:rsidRPr="00C46C70" w:rsidRDefault="1BFE01BD" w:rsidP="34BD213B">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Data Transmission:</w:t>
      </w:r>
    </w:p>
    <w:p w14:paraId="2C45D857" w14:textId="58445420"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Data is transmitted in packets across data channels established within the L2CAP layer.</w:t>
      </w:r>
    </w:p>
    <w:p w14:paraId="3B3D673C" w14:textId="4352D1AD"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Different profiles like Serial Port Profile (SPP) or Audio/Video Remote Control Profile (AVRCP) define specific data formats and communication rules for their respective purposes.</w:t>
      </w:r>
    </w:p>
    <w:p w14:paraId="0EA11FF5" w14:textId="4352D1AD" w:rsidR="1BFE01BD" w:rsidRPr="00C46C70" w:rsidRDefault="1BFE01BD" w:rsidP="34BD213B">
      <w:pPr>
        <w:pStyle w:val="ListParagraph"/>
        <w:numPr>
          <w:ilvl w:val="1"/>
          <w:numId w:val="9"/>
        </w:numPr>
        <w:spacing w:before="240" w:after="240" w:line="420" w:lineRule="exact"/>
        <w:rPr>
          <w:b/>
          <w:color w:val="1F1F1F"/>
          <w:sz w:val="28"/>
          <w:szCs w:val="28"/>
        </w:rPr>
      </w:pPr>
      <w:r w:rsidRPr="00C46C70">
        <w:rPr>
          <w:rFonts w:ascii="Times New Roman" w:hAnsi="Times New Roman" w:cs="Times New Roman"/>
          <w:b/>
          <w:bCs/>
          <w:color w:val="1F1F1F"/>
          <w:sz w:val="28"/>
          <w:szCs w:val="28"/>
        </w:rPr>
        <w:t>Advantages:</w:t>
      </w:r>
    </w:p>
    <w:p w14:paraId="08773B51" w14:textId="4352D1AD"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Low power consumption, ideal for battery-powered devices.</w:t>
      </w:r>
    </w:p>
    <w:p w14:paraId="7224C09B" w14:textId="4352D1AD"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Short-range connectivity suitable for personal area networks.</w:t>
      </w:r>
    </w:p>
    <w:p w14:paraId="4A3BD449" w14:textId="4352D1AD" w:rsidR="1BFE01BD" w:rsidRPr="00C46C70" w:rsidRDefault="1BFE01BD" w:rsidP="34BD213B">
      <w:pPr>
        <w:pStyle w:val="ListParagraph"/>
        <w:numPr>
          <w:ilvl w:val="2"/>
          <w:numId w:val="9"/>
        </w:numPr>
        <w:spacing w:after="0" w:line="420" w:lineRule="exact"/>
        <w:rPr>
          <w:color w:val="1F1F1F"/>
          <w:sz w:val="28"/>
          <w:szCs w:val="28"/>
        </w:rPr>
      </w:pPr>
      <w:r w:rsidRPr="00C46C70">
        <w:rPr>
          <w:rFonts w:ascii="Times New Roman" w:hAnsi="Times New Roman" w:cs="Times New Roman"/>
          <w:color w:val="1F1F1F"/>
          <w:sz w:val="28"/>
          <w:szCs w:val="28"/>
        </w:rPr>
        <w:t>Standardized and widely supported across various devices.</w:t>
      </w:r>
    </w:p>
    <w:p w14:paraId="789AA00D" w14:textId="4352D1AD" w:rsidR="1BFE01BD" w:rsidRPr="00C46C70" w:rsidRDefault="1BFE01BD" w:rsidP="34BD213B">
      <w:pPr>
        <w:pStyle w:val="ListParagraph"/>
        <w:numPr>
          <w:ilvl w:val="2"/>
          <w:numId w:val="9"/>
        </w:numPr>
        <w:spacing w:after="0" w:line="420" w:lineRule="exact"/>
        <w:rPr>
          <w:color w:val="1F1F1F"/>
          <w:sz w:val="28"/>
          <w:szCs w:val="28"/>
        </w:rPr>
      </w:pPr>
      <w:r w:rsidRPr="4BA1AB91">
        <w:rPr>
          <w:rFonts w:ascii="Times New Roman" w:hAnsi="Times New Roman" w:cs="Times New Roman"/>
          <w:color w:val="1F1F1F"/>
          <w:sz w:val="28"/>
          <w:szCs w:val="28"/>
        </w:rPr>
        <w:t>Secure connections with different security levels available.</w:t>
      </w:r>
    </w:p>
    <w:p w14:paraId="223F6947" w14:textId="4352D1AD" w:rsidR="1BFE01BD" w:rsidRPr="00C46C70" w:rsidRDefault="1BFE01BD" w:rsidP="34BD213B">
      <w:pPr>
        <w:pStyle w:val="ListParagraph"/>
        <w:numPr>
          <w:ilvl w:val="2"/>
          <w:numId w:val="9"/>
        </w:numPr>
        <w:spacing w:after="0" w:line="420" w:lineRule="exact"/>
        <w:rPr>
          <w:color w:val="1F1F1F"/>
          <w:sz w:val="28"/>
          <w:szCs w:val="28"/>
        </w:rPr>
      </w:pPr>
      <w:r w:rsidRPr="4BA1AB91">
        <w:rPr>
          <w:rFonts w:ascii="Times New Roman" w:hAnsi="Times New Roman" w:cs="Times New Roman"/>
          <w:color w:val="1F1F1F"/>
          <w:sz w:val="28"/>
          <w:szCs w:val="28"/>
        </w:rPr>
        <w:t>Diverse profiles cater to various applications.</w:t>
      </w:r>
    </w:p>
    <w:p w14:paraId="282EBCEA" w14:textId="4352D1AD" w:rsidR="1BFE01BD" w:rsidRPr="00C46C70" w:rsidRDefault="1BFE01BD" w:rsidP="34BD213B">
      <w:pPr>
        <w:pStyle w:val="ListParagraph"/>
        <w:numPr>
          <w:ilvl w:val="1"/>
          <w:numId w:val="9"/>
        </w:numPr>
        <w:spacing w:before="240" w:after="240" w:line="420" w:lineRule="exact"/>
        <w:rPr>
          <w:b/>
          <w:color w:val="1F1F1F"/>
          <w:sz w:val="28"/>
          <w:szCs w:val="28"/>
        </w:rPr>
      </w:pPr>
      <w:r w:rsidRPr="4BA1AB91">
        <w:rPr>
          <w:rFonts w:ascii="Times New Roman" w:hAnsi="Times New Roman" w:cs="Times New Roman"/>
          <w:b/>
          <w:color w:val="1F1F1F"/>
          <w:sz w:val="28"/>
          <w:szCs w:val="28"/>
        </w:rPr>
        <w:t>Disadvantages:</w:t>
      </w:r>
    </w:p>
    <w:p w14:paraId="2CA18DA7" w14:textId="4352D1AD" w:rsidR="1BFE01BD" w:rsidRPr="00C46C70" w:rsidRDefault="1BFE01BD" w:rsidP="34BD213B">
      <w:pPr>
        <w:pStyle w:val="ListParagraph"/>
        <w:numPr>
          <w:ilvl w:val="2"/>
          <w:numId w:val="9"/>
        </w:numPr>
        <w:spacing w:after="0" w:line="420" w:lineRule="exact"/>
        <w:rPr>
          <w:color w:val="1F1F1F"/>
          <w:sz w:val="28"/>
          <w:szCs w:val="28"/>
        </w:rPr>
      </w:pPr>
      <w:r w:rsidRPr="4BA1AB91">
        <w:rPr>
          <w:rFonts w:ascii="Times New Roman" w:hAnsi="Times New Roman" w:cs="Times New Roman"/>
          <w:color w:val="1F1F1F"/>
          <w:sz w:val="28"/>
          <w:szCs w:val="28"/>
        </w:rPr>
        <w:t>Limited range compared to Wi-Fi or cellular networks.</w:t>
      </w:r>
    </w:p>
    <w:p w14:paraId="184DFD82" w14:textId="4352D1AD" w:rsidR="1BFE01BD" w:rsidRPr="00C46C70" w:rsidRDefault="1BFE01BD" w:rsidP="34BD213B">
      <w:pPr>
        <w:pStyle w:val="ListParagraph"/>
        <w:numPr>
          <w:ilvl w:val="2"/>
          <w:numId w:val="9"/>
        </w:numPr>
        <w:spacing w:after="0" w:line="420" w:lineRule="exact"/>
        <w:rPr>
          <w:color w:val="1F1F1F"/>
          <w:sz w:val="28"/>
          <w:szCs w:val="28"/>
        </w:rPr>
      </w:pPr>
      <w:r w:rsidRPr="4BA1AB91">
        <w:rPr>
          <w:rFonts w:ascii="Times New Roman" w:hAnsi="Times New Roman" w:cs="Times New Roman"/>
          <w:color w:val="1F1F1F"/>
          <w:sz w:val="28"/>
          <w:szCs w:val="28"/>
        </w:rPr>
        <w:t>Lower data rates compared to other protocols.</w:t>
      </w:r>
    </w:p>
    <w:p w14:paraId="57720C25" w14:textId="58445420" w:rsidR="1BFE01BD" w:rsidRPr="006E2581" w:rsidRDefault="1BFE01BD" w:rsidP="34BD213B">
      <w:pPr>
        <w:pStyle w:val="ListParagraph"/>
        <w:numPr>
          <w:ilvl w:val="2"/>
          <w:numId w:val="9"/>
        </w:numPr>
        <w:spacing w:after="0" w:line="420" w:lineRule="exact"/>
        <w:rPr>
          <w:color w:val="1F1F1F"/>
          <w:sz w:val="28"/>
          <w:szCs w:val="28"/>
        </w:rPr>
      </w:pPr>
      <w:r w:rsidRPr="4BA1AB91">
        <w:rPr>
          <w:rFonts w:ascii="Times New Roman" w:hAnsi="Times New Roman" w:cs="Times New Roman"/>
          <w:color w:val="1F1F1F"/>
          <w:sz w:val="28"/>
          <w:szCs w:val="28"/>
        </w:rPr>
        <w:t>Potential interference from other 2.4 GHz devices.</w:t>
      </w:r>
    </w:p>
    <w:p w14:paraId="3B80B11F" w14:textId="77777777" w:rsidR="006E2581" w:rsidRDefault="006E2581" w:rsidP="006E2581">
      <w:pPr>
        <w:pStyle w:val="Heading2"/>
        <w:spacing w:before="0" w:after="240" w:line="360" w:lineRule="atLeast"/>
        <w:rPr>
          <w:rFonts w:ascii="Arial" w:hAnsi="Arial" w:cs="Arial"/>
          <w:color w:val="1F1F1F"/>
          <w:sz w:val="24"/>
          <w:szCs w:val="24"/>
        </w:rPr>
      </w:pPr>
      <w:r>
        <w:rPr>
          <w:rFonts w:ascii="Arial" w:hAnsi="Arial" w:cs="Arial"/>
          <w:color w:val="1F1F1F"/>
          <w:sz w:val="24"/>
          <w:szCs w:val="24"/>
        </w:rPr>
        <w:lastRenderedPageBreak/>
        <w:t>Comparison of Bluetooth Versions</w:t>
      </w:r>
    </w:p>
    <w:tbl>
      <w:tblPr>
        <w:tblStyle w:val="TableGrid"/>
        <w:tblW w:w="9488" w:type="dxa"/>
        <w:tblInd w:w="-455" w:type="dxa"/>
        <w:tblLayout w:type="fixed"/>
        <w:tblLook w:val="04A0" w:firstRow="1" w:lastRow="0" w:firstColumn="1" w:lastColumn="0" w:noHBand="0" w:noVBand="1"/>
      </w:tblPr>
      <w:tblGrid>
        <w:gridCol w:w="1530"/>
        <w:gridCol w:w="1059"/>
        <w:gridCol w:w="1281"/>
        <w:gridCol w:w="1170"/>
        <w:gridCol w:w="1160"/>
        <w:gridCol w:w="1160"/>
        <w:gridCol w:w="1007"/>
        <w:gridCol w:w="1121"/>
      </w:tblGrid>
      <w:tr w:rsidR="006E2581" w14:paraId="79795439" w14:textId="77777777" w:rsidTr="00F75BAE">
        <w:tc>
          <w:tcPr>
            <w:tcW w:w="1530" w:type="dxa"/>
            <w:hideMark/>
          </w:tcPr>
          <w:p w14:paraId="5317D47E"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Feature</w:t>
            </w:r>
          </w:p>
        </w:tc>
        <w:tc>
          <w:tcPr>
            <w:tcW w:w="1059" w:type="dxa"/>
            <w:hideMark/>
          </w:tcPr>
          <w:p w14:paraId="543FC4A2"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1.0</w:t>
            </w:r>
          </w:p>
        </w:tc>
        <w:tc>
          <w:tcPr>
            <w:tcW w:w="1281" w:type="dxa"/>
            <w:hideMark/>
          </w:tcPr>
          <w:p w14:paraId="2D67530B"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2.0</w:t>
            </w:r>
          </w:p>
        </w:tc>
        <w:tc>
          <w:tcPr>
            <w:tcW w:w="1170" w:type="dxa"/>
            <w:hideMark/>
          </w:tcPr>
          <w:p w14:paraId="6FE99ED1"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3.0</w:t>
            </w:r>
          </w:p>
        </w:tc>
        <w:tc>
          <w:tcPr>
            <w:tcW w:w="1160" w:type="dxa"/>
            <w:hideMark/>
          </w:tcPr>
          <w:p w14:paraId="707E9F40"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4.0</w:t>
            </w:r>
          </w:p>
        </w:tc>
        <w:tc>
          <w:tcPr>
            <w:tcW w:w="1160" w:type="dxa"/>
            <w:hideMark/>
          </w:tcPr>
          <w:p w14:paraId="44B046AC"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5.0</w:t>
            </w:r>
          </w:p>
        </w:tc>
        <w:tc>
          <w:tcPr>
            <w:tcW w:w="1007" w:type="dxa"/>
            <w:hideMark/>
          </w:tcPr>
          <w:p w14:paraId="39940808"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5.1</w:t>
            </w:r>
          </w:p>
        </w:tc>
        <w:tc>
          <w:tcPr>
            <w:tcW w:w="1121" w:type="dxa"/>
            <w:hideMark/>
          </w:tcPr>
          <w:p w14:paraId="7F04E2AF" w14:textId="77777777" w:rsidR="006E2581" w:rsidRDefault="006E2581">
            <w:pPr>
              <w:spacing w:line="300" w:lineRule="atLeast"/>
              <w:jc w:val="center"/>
              <w:rPr>
                <w:rFonts w:ascii="Arial" w:hAnsi="Arial" w:cs="Arial"/>
                <w:color w:val="1F1F1F"/>
                <w:sz w:val="21"/>
                <w:szCs w:val="21"/>
              </w:rPr>
            </w:pPr>
            <w:r>
              <w:rPr>
                <w:rFonts w:ascii="Arial" w:hAnsi="Arial" w:cs="Arial"/>
                <w:color w:val="1F1F1F"/>
                <w:sz w:val="21"/>
                <w:szCs w:val="21"/>
              </w:rPr>
              <w:t>Bluetooth 5.2</w:t>
            </w:r>
          </w:p>
        </w:tc>
      </w:tr>
      <w:tr w:rsidR="006E2581" w14:paraId="007AC26C" w14:textId="77777777" w:rsidTr="00F75BAE">
        <w:tc>
          <w:tcPr>
            <w:tcW w:w="1530" w:type="dxa"/>
            <w:hideMark/>
          </w:tcPr>
          <w:p w14:paraId="3EA10A4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Year Released</w:t>
            </w:r>
          </w:p>
        </w:tc>
        <w:tc>
          <w:tcPr>
            <w:tcW w:w="1059" w:type="dxa"/>
            <w:hideMark/>
          </w:tcPr>
          <w:p w14:paraId="43139A69"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1999</w:t>
            </w:r>
          </w:p>
        </w:tc>
        <w:tc>
          <w:tcPr>
            <w:tcW w:w="1281" w:type="dxa"/>
            <w:hideMark/>
          </w:tcPr>
          <w:p w14:paraId="6217817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2004</w:t>
            </w:r>
          </w:p>
        </w:tc>
        <w:tc>
          <w:tcPr>
            <w:tcW w:w="1170" w:type="dxa"/>
            <w:hideMark/>
          </w:tcPr>
          <w:p w14:paraId="3ACE8B79"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2009</w:t>
            </w:r>
          </w:p>
        </w:tc>
        <w:tc>
          <w:tcPr>
            <w:tcW w:w="1160" w:type="dxa"/>
            <w:hideMark/>
          </w:tcPr>
          <w:p w14:paraId="20C9613F"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2010</w:t>
            </w:r>
          </w:p>
        </w:tc>
        <w:tc>
          <w:tcPr>
            <w:tcW w:w="1160" w:type="dxa"/>
            <w:hideMark/>
          </w:tcPr>
          <w:p w14:paraId="68A481E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2016</w:t>
            </w:r>
          </w:p>
        </w:tc>
        <w:tc>
          <w:tcPr>
            <w:tcW w:w="1007" w:type="dxa"/>
            <w:hideMark/>
          </w:tcPr>
          <w:p w14:paraId="0A178655"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2019</w:t>
            </w:r>
          </w:p>
        </w:tc>
        <w:tc>
          <w:tcPr>
            <w:tcW w:w="1121" w:type="dxa"/>
            <w:hideMark/>
          </w:tcPr>
          <w:p w14:paraId="43892C7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2020</w:t>
            </w:r>
          </w:p>
        </w:tc>
      </w:tr>
      <w:tr w:rsidR="006E2581" w14:paraId="27CFA380" w14:textId="77777777" w:rsidTr="00F75BAE">
        <w:tc>
          <w:tcPr>
            <w:tcW w:w="1530" w:type="dxa"/>
            <w:hideMark/>
          </w:tcPr>
          <w:p w14:paraId="008154C6"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Data Rate (Standard)</w:t>
            </w:r>
          </w:p>
        </w:tc>
        <w:tc>
          <w:tcPr>
            <w:tcW w:w="1059" w:type="dxa"/>
            <w:hideMark/>
          </w:tcPr>
          <w:p w14:paraId="7C9DD17F"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721 kbps</w:t>
            </w:r>
          </w:p>
        </w:tc>
        <w:tc>
          <w:tcPr>
            <w:tcW w:w="1281" w:type="dxa"/>
            <w:hideMark/>
          </w:tcPr>
          <w:p w14:paraId="4D7AE8DC"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2.1 Mbps</w:t>
            </w:r>
          </w:p>
        </w:tc>
        <w:tc>
          <w:tcPr>
            <w:tcW w:w="1170" w:type="dxa"/>
            <w:hideMark/>
          </w:tcPr>
          <w:p w14:paraId="7F442AD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24 Mbps (HS mode)</w:t>
            </w:r>
          </w:p>
        </w:tc>
        <w:tc>
          <w:tcPr>
            <w:tcW w:w="1160" w:type="dxa"/>
            <w:hideMark/>
          </w:tcPr>
          <w:p w14:paraId="752C8206"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60" w:type="dxa"/>
            <w:hideMark/>
          </w:tcPr>
          <w:p w14:paraId="47850D33"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007" w:type="dxa"/>
            <w:hideMark/>
          </w:tcPr>
          <w:p w14:paraId="5658427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21" w:type="dxa"/>
            <w:hideMark/>
          </w:tcPr>
          <w:p w14:paraId="12FA4FAF"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r>
      <w:tr w:rsidR="006E2581" w14:paraId="2CF5C843" w14:textId="77777777" w:rsidTr="00F75BAE">
        <w:tc>
          <w:tcPr>
            <w:tcW w:w="1530" w:type="dxa"/>
            <w:hideMark/>
          </w:tcPr>
          <w:p w14:paraId="63C01E72"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Data Rate (LE)</w:t>
            </w:r>
          </w:p>
        </w:tc>
        <w:tc>
          <w:tcPr>
            <w:tcW w:w="1059" w:type="dxa"/>
            <w:hideMark/>
          </w:tcPr>
          <w:p w14:paraId="5C5CD70D"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281" w:type="dxa"/>
            <w:hideMark/>
          </w:tcPr>
          <w:p w14:paraId="70B2ED2E"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70" w:type="dxa"/>
            <w:hideMark/>
          </w:tcPr>
          <w:p w14:paraId="1B41E74A"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60" w:type="dxa"/>
            <w:hideMark/>
          </w:tcPr>
          <w:p w14:paraId="4A52B2D0"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 Mbps</w:t>
            </w:r>
          </w:p>
        </w:tc>
        <w:tc>
          <w:tcPr>
            <w:tcW w:w="1160" w:type="dxa"/>
            <w:hideMark/>
          </w:tcPr>
          <w:p w14:paraId="61A2A07D"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 Mbps</w:t>
            </w:r>
          </w:p>
        </w:tc>
        <w:tc>
          <w:tcPr>
            <w:tcW w:w="1007" w:type="dxa"/>
            <w:hideMark/>
          </w:tcPr>
          <w:p w14:paraId="36F3CDD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 Mbps</w:t>
            </w:r>
          </w:p>
        </w:tc>
        <w:tc>
          <w:tcPr>
            <w:tcW w:w="1121" w:type="dxa"/>
            <w:hideMark/>
          </w:tcPr>
          <w:p w14:paraId="422BFF8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 Mbps</w:t>
            </w:r>
          </w:p>
        </w:tc>
      </w:tr>
      <w:tr w:rsidR="006E2581" w14:paraId="494AB5D2" w14:textId="77777777" w:rsidTr="00F75BAE">
        <w:tc>
          <w:tcPr>
            <w:tcW w:w="1530" w:type="dxa"/>
            <w:hideMark/>
          </w:tcPr>
          <w:p w14:paraId="6C10885B"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Range (Standard)</w:t>
            </w:r>
          </w:p>
        </w:tc>
        <w:tc>
          <w:tcPr>
            <w:tcW w:w="1059" w:type="dxa"/>
            <w:hideMark/>
          </w:tcPr>
          <w:p w14:paraId="514BF8FA"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10 meters</w:t>
            </w:r>
          </w:p>
        </w:tc>
        <w:tc>
          <w:tcPr>
            <w:tcW w:w="1281" w:type="dxa"/>
            <w:hideMark/>
          </w:tcPr>
          <w:p w14:paraId="6A9B7AA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100 meters</w:t>
            </w:r>
          </w:p>
        </w:tc>
        <w:tc>
          <w:tcPr>
            <w:tcW w:w="1170" w:type="dxa"/>
            <w:hideMark/>
          </w:tcPr>
          <w:p w14:paraId="69BCCE0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100 meters</w:t>
            </w:r>
          </w:p>
        </w:tc>
        <w:tc>
          <w:tcPr>
            <w:tcW w:w="1160" w:type="dxa"/>
            <w:hideMark/>
          </w:tcPr>
          <w:p w14:paraId="0B38C45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60" w:type="dxa"/>
            <w:hideMark/>
          </w:tcPr>
          <w:p w14:paraId="1BD07F9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007" w:type="dxa"/>
            <w:hideMark/>
          </w:tcPr>
          <w:p w14:paraId="28BAA83B"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21" w:type="dxa"/>
            <w:hideMark/>
          </w:tcPr>
          <w:p w14:paraId="1BD4AF03"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r>
      <w:tr w:rsidR="006E2581" w14:paraId="43DBD873" w14:textId="77777777" w:rsidTr="00F75BAE">
        <w:tc>
          <w:tcPr>
            <w:tcW w:w="1530" w:type="dxa"/>
            <w:hideMark/>
          </w:tcPr>
          <w:p w14:paraId="522E07D0"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Range (LE)</w:t>
            </w:r>
          </w:p>
        </w:tc>
        <w:tc>
          <w:tcPr>
            <w:tcW w:w="1059" w:type="dxa"/>
            <w:hideMark/>
          </w:tcPr>
          <w:p w14:paraId="4AEE9E30"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281" w:type="dxa"/>
            <w:hideMark/>
          </w:tcPr>
          <w:p w14:paraId="3F37794B"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70" w:type="dxa"/>
            <w:hideMark/>
          </w:tcPr>
          <w:p w14:paraId="4E3514A0"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N/A</w:t>
            </w:r>
          </w:p>
        </w:tc>
        <w:tc>
          <w:tcPr>
            <w:tcW w:w="1160" w:type="dxa"/>
            <w:hideMark/>
          </w:tcPr>
          <w:p w14:paraId="65652AEB"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100 meters</w:t>
            </w:r>
          </w:p>
        </w:tc>
        <w:tc>
          <w:tcPr>
            <w:tcW w:w="1160" w:type="dxa"/>
            <w:hideMark/>
          </w:tcPr>
          <w:p w14:paraId="752C6FAE"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240 meters (Line of Sight)</w:t>
            </w:r>
          </w:p>
        </w:tc>
        <w:tc>
          <w:tcPr>
            <w:tcW w:w="1007" w:type="dxa"/>
            <w:hideMark/>
          </w:tcPr>
          <w:p w14:paraId="44C55F25"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240 meters (Line of Sight)</w:t>
            </w:r>
          </w:p>
        </w:tc>
        <w:tc>
          <w:tcPr>
            <w:tcW w:w="1121" w:type="dxa"/>
            <w:hideMark/>
          </w:tcPr>
          <w:p w14:paraId="62DFEEDF"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400 meters (Line of Sight)</w:t>
            </w:r>
          </w:p>
        </w:tc>
      </w:tr>
      <w:tr w:rsidR="006E2581" w14:paraId="505C80E8" w14:textId="77777777" w:rsidTr="00F75BAE">
        <w:tc>
          <w:tcPr>
            <w:tcW w:w="1530" w:type="dxa"/>
            <w:hideMark/>
          </w:tcPr>
          <w:p w14:paraId="640B7BC8"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Power Consumption</w:t>
            </w:r>
          </w:p>
        </w:tc>
        <w:tc>
          <w:tcPr>
            <w:tcW w:w="1059" w:type="dxa"/>
            <w:hideMark/>
          </w:tcPr>
          <w:p w14:paraId="279896DA"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High</w:t>
            </w:r>
          </w:p>
        </w:tc>
        <w:tc>
          <w:tcPr>
            <w:tcW w:w="1281" w:type="dxa"/>
            <w:hideMark/>
          </w:tcPr>
          <w:p w14:paraId="23DFF1F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Moderate</w:t>
            </w:r>
          </w:p>
        </w:tc>
        <w:tc>
          <w:tcPr>
            <w:tcW w:w="1170" w:type="dxa"/>
            <w:hideMark/>
          </w:tcPr>
          <w:p w14:paraId="6151DF6D"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Moderate</w:t>
            </w:r>
          </w:p>
        </w:tc>
        <w:tc>
          <w:tcPr>
            <w:tcW w:w="1160" w:type="dxa"/>
            <w:hideMark/>
          </w:tcPr>
          <w:p w14:paraId="1CF544DF"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Low</w:t>
            </w:r>
          </w:p>
        </w:tc>
        <w:tc>
          <w:tcPr>
            <w:tcW w:w="1160" w:type="dxa"/>
            <w:hideMark/>
          </w:tcPr>
          <w:p w14:paraId="085FE48D"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Low</w:t>
            </w:r>
          </w:p>
        </w:tc>
        <w:tc>
          <w:tcPr>
            <w:tcW w:w="1007" w:type="dxa"/>
            <w:hideMark/>
          </w:tcPr>
          <w:p w14:paraId="61CF97EA"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Low</w:t>
            </w:r>
          </w:p>
        </w:tc>
        <w:tc>
          <w:tcPr>
            <w:tcW w:w="1121" w:type="dxa"/>
            <w:hideMark/>
          </w:tcPr>
          <w:p w14:paraId="7403C9AA"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Low</w:t>
            </w:r>
          </w:p>
        </w:tc>
      </w:tr>
      <w:tr w:rsidR="006E2581" w14:paraId="4ED24FEF" w14:textId="77777777" w:rsidTr="00F75BAE">
        <w:tc>
          <w:tcPr>
            <w:tcW w:w="1530" w:type="dxa"/>
            <w:hideMark/>
          </w:tcPr>
          <w:p w14:paraId="07CA31C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Key Features</w:t>
            </w:r>
          </w:p>
        </w:tc>
        <w:tc>
          <w:tcPr>
            <w:tcW w:w="1059" w:type="dxa"/>
            <w:hideMark/>
          </w:tcPr>
          <w:p w14:paraId="72E37B0C"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Basic data transfer</w:t>
            </w:r>
          </w:p>
        </w:tc>
        <w:tc>
          <w:tcPr>
            <w:tcW w:w="1281" w:type="dxa"/>
            <w:hideMark/>
          </w:tcPr>
          <w:p w14:paraId="1BF47592"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EDR, improved security</w:t>
            </w:r>
          </w:p>
        </w:tc>
        <w:tc>
          <w:tcPr>
            <w:tcW w:w="1170" w:type="dxa"/>
            <w:hideMark/>
          </w:tcPr>
          <w:p w14:paraId="0C4F1F69"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HS mode, LE</w:t>
            </w:r>
          </w:p>
        </w:tc>
        <w:tc>
          <w:tcPr>
            <w:tcW w:w="1160" w:type="dxa"/>
            <w:hideMark/>
          </w:tcPr>
          <w:p w14:paraId="5274A98E"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LE only, improved data transfer for LE</w:t>
            </w:r>
          </w:p>
        </w:tc>
        <w:tc>
          <w:tcPr>
            <w:tcW w:w="1160" w:type="dxa"/>
            <w:hideMark/>
          </w:tcPr>
          <w:p w14:paraId="60997F15"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Increased data transfer speed and range for LE, Dual Audio</w:t>
            </w:r>
          </w:p>
        </w:tc>
        <w:tc>
          <w:tcPr>
            <w:tcW w:w="1007" w:type="dxa"/>
            <w:hideMark/>
          </w:tcPr>
          <w:p w14:paraId="7BAD21F1"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Direction Finding</w:t>
            </w:r>
          </w:p>
        </w:tc>
        <w:tc>
          <w:tcPr>
            <w:tcW w:w="1121" w:type="dxa"/>
            <w:hideMark/>
          </w:tcPr>
          <w:p w14:paraId="3BFC082C"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Enhanced LE connection speeds and data throughput</w:t>
            </w:r>
          </w:p>
        </w:tc>
      </w:tr>
      <w:tr w:rsidR="006E2581" w14:paraId="4339CA1B" w14:textId="77777777" w:rsidTr="00F75BAE">
        <w:tc>
          <w:tcPr>
            <w:tcW w:w="1530" w:type="dxa"/>
            <w:hideMark/>
          </w:tcPr>
          <w:p w14:paraId="75515664"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Typical Applications</w:t>
            </w:r>
          </w:p>
        </w:tc>
        <w:tc>
          <w:tcPr>
            <w:tcW w:w="1059" w:type="dxa"/>
            <w:hideMark/>
          </w:tcPr>
          <w:p w14:paraId="4C6C40F9"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Headsets, data transfer</w:t>
            </w:r>
          </w:p>
        </w:tc>
        <w:tc>
          <w:tcPr>
            <w:tcW w:w="1281" w:type="dxa"/>
            <w:hideMark/>
          </w:tcPr>
          <w:p w14:paraId="70057A0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Headsets, data transfer, audio streaming</w:t>
            </w:r>
          </w:p>
        </w:tc>
        <w:tc>
          <w:tcPr>
            <w:tcW w:w="1170" w:type="dxa"/>
            <w:hideMark/>
          </w:tcPr>
          <w:p w14:paraId="1D275C20"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Headsets, data transfer, audio streaming, keyboards, mice</w:t>
            </w:r>
          </w:p>
        </w:tc>
        <w:tc>
          <w:tcPr>
            <w:tcW w:w="1160" w:type="dxa"/>
            <w:hideMark/>
          </w:tcPr>
          <w:p w14:paraId="0A05FB9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Wearables, sensors, fitness trackers, smart home devices</w:t>
            </w:r>
          </w:p>
        </w:tc>
        <w:tc>
          <w:tcPr>
            <w:tcW w:w="1160" w:type="dxa"/>
            <w:hideMark/>
          </w:tcPr>
          <w:p w14:paraId="229179AB"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Wearables, sensors, fitness trackers, smart home devices, VR/AR, faster streaming</w:t>
            </w:r>
          </w:p>
        </w:tc>
        <w:tc>
          <w:tcPr>
            <w:tcW w:w="1007" w:type="dxa"/>
            <w:hideMark/>
          </w:tcPr>
          <w:p w14:paraId="41F5563C"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Direction finding, asset tracking</w:t>
            </w:r>
          </w:p>
        </w:tc>
        <w:tc>
          <w:tcPr>
            <w:tcW w:w="1121" w:type="dxa"/>
            <w:hideMark/>
          </w:tcPr>
          <w:p w14:paraId="7BFA0FB7" w14:textId="77777777" w:rsidR="006E2581" w:rsidRDefault="006E2581">
            <w:pPr>
              <w:spacing w:line="300" w:lineRule="atLeast"/>
              <w:rPr>
                <w:rFonts w:ascii="Arial" w:hAnsi="Arial" w:cs="Arial"/>
                <w:color w:val="1F1F1F"/>
                <w:sz w:val="21"/>
                <w:szCs w:val="21"/>
              </w:rPr>
            </w:pPr>
            <w:r>
              <w:rPr>
                <w:rFonts w:ascii="Arial" w:hAnsi="Arial" w:cs="Arial"/>
                <w:color w:val="1F1F1F"/>
                <w:sz w:val="21"/>
                <w:szCs w:val="21"/>
              </w:rPr>
              <w:t>LE Audio, enhanced privacy features</w:t>
            </w:r>
          </w:p>
        </w:tc>
      </w:tr>
    </w:tbl>
    <w:p w14:paraId="1B0B3392" w14:textId="77777777" w:rsidR="006E2581" w:rsidRDefault="006E2581" w:rsidP="006E2581">
      <w:pPr>
        <w:pStyle w:val="NormalWeb"/>
        <w:spacing w:before="0" w:beforeAutospacing="0" w:after="0" w:afterAutospacing="0" w:line="420" w:lineRule="atLeast"/>
        <w:rPr>
          <w:rFonts w:ascii="Arial" w:hAnsi="Arial" w:cs="Arial"/>
          <w:color w:val="1F1F1F"/>
        </w:rPr>
      </w:pPr>
      <w:r>
        <w:rPr>
          <w:rStyle w:val="Strong"/>
          <w:rFonts w:ascii="Arial" w:eastAsia="Calibri" w:hAnsi="Arial" w:cs="Arial"/>
          <w:color w:val="1F1F1F"/>
          <w:bdr w:val="none" w:sz="0" w:space="0" w:color="auto" w:frame="1"/>
        </w:rPr>
        <w:t>Notes:</w:t>
      </w:r>
    </w:p>
    <w:p w14:paraId="17C61FA3" w14:textId="77777777" w:rsidR="006E2581" w:rsidRDefault="006E2581" w:rsidP="006E2581">
      <w:pPr>
        <w:numPr>
          <w:ilvl w:val="0"/>
          <w:numId w:val="15"/>
        </w:numPr>
        <w:spacing w:after="0" w:line="420" w:lineRule="atLeast"/>
        <w:rPr>
          <w:rFonts w:ascii="Arial" w:hAnsi="Arial" w:cs="Arial"/>
          <w:color w:val="1F1F1F"/>
        </w:rPr>
      </w:pPr>
      <w:r>
        <w:rPr>
          <w:rFonts w:ascii="Arial" w:hAnsi="Arial" w:cs="Arial"/>
          <w:color w:val="1F1F1F"/>
          <w:bdr w:val="none" w:sz="0" w:space="0" w:color="auto" w:frame="1"/>
        </w:rPr>
        <w:t>HS mode in Bluetooth 3.0 was only available for specific use cases and is not widely supported.</w:t>
      </w:r>
    </w:p>
    <w:p w14:paraId="6BBEEDA3" w14:textId="24ED7B39" w:rsidR="006E2581" w:rsidRPr="006E2581" w:rsidRDefault="006E2581" w:rsidP="00367EA3">
      <w:pPr>
        <w:numPr>
          <w:ilvl w:val="0"/>
          <w:numId w:val="15"/>
        </w:numPr>
        <w:spacing w:after="0" w:line="420" w:lineRule="exact"/>
        <w:rPr>
          <w:color w:val="1F1F1F"/>
          <w:sz w:val="28"/>
          <w:szCs w:val="28"/>
        </w:rPr>
      </w:pPr>
      <w:r w:rsidRPr="006E2581">
        <w:rPr>
          <w:rFonts w:ascii="Arial" w:hAnsi="Arial" w:cs="Arial"/>
          <w:color w:val="1F1F1F"/>
          <w:bdr w:val="none" w:sz="0" w:space="0" w:color="auto" w:frame="1"/>
        </w:rPr>
        <w:t>N/A indicates the feature is not applicable to the protocol version.</w:t>
      </w:r>
    </w:p>
    <w:p w14:paraId="329571EA" w14:textId="58445420" w:rsidR="00E73946" w:rsidRPr="00C46C70" w:rsidRDefault="00E73946">
      <w:pPr>
        <w:rPr>
          <w:rFonts w:ascii="Times New Roman" w:hAnsi="Times New Roman" w:cs="Times New Roman"/>
          <w:b/>
          <w:sz w:val="28"/>
          <w:szCs w:val="28"/>
        </w:rPr>
      </w:pPr>
      <w:r w:rsidRPr="4BA1AB91">
        <w:rPr>
          <w:rFonts w:ascii="Times New Roman" w:hAnsi="Times New Roman" w:cs="Times New Roman"/>
          <w:b/>
          <w:sz w:val="28"/>
          <w:szCs w:val="28"/>
        </w:rPr>
        <w:br w:type="page"/>
      </w:r>
    </w:p>
    <w:p w14:paraId="25F39114" w14:textId="5CFB088E"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4</w:t>
      </w:r>
    </w:p>
    <w:p w14:paraId="7A0C97CC" w14:textId="2AE33FE3" w:rsidR="00770237" w:rsidRPr="00C46C70" w:rsidRDefault="00770237" w:rsidP="00770237">
      <w:pPr>
        <w:pStyle w:val="Heading1"/>
        <w:jc w:val="center"/>
        <w:rPr>
          <w:rFonts w:ascii="Times New Roman" w:hAnsi="Times New Roman" w:cs="Times New Roman"/>
          <w:b/>
          <w:bCs/>
          <w:color w:val="auto"/>
          <w:sz w:val="40"/>
          <w:szCs w:val="40"/>
        </w:rPr>
      </w:pPr>
      <w:bookmarkStart w:id="19" w:name="_Toc159225743"/>
      <w:r w:rsidRPr="00C46C70">
        <w:rPr>
          <w:rFonts w:ascii="Times New Roman" w:hAnsi="Times New Roman" w:cs="Times New Roman"/>
          <w:b/>
          <w:bCs/>
          <w:color w:val="auto"/>
          <w:sz w:val="40"/>
          <w:szCs w:val="40"/>
        </w:rPr>
        <w:t>Implementation</w:t>
      </w:r>
      <w:bookmarkEnd w:id="19"/>
    </w:p>
    <w:p w14:paraId="4053F297" w14:textId="77777777" w:rsidR="001D2E9E" w:rsidRPr="00C46C70" w:rsidRDefault="001D2E9E" w:rsidP="001D2E9E">
      <w:pPr>
        <w:rPr>
          <w:rFonts w:ascii="Times New Roman" w:hAnsi="Times New Roman" w:cs="Times New Roman"/>
        </w:rPr>
      </w:pPr>
    </w:p>
    <w:p w14:paraId="7B2B64F7" w14:textId="11FFC822" w:rsidR="001D2E9E" w:rsidRPr="00C46C70" w:rsidRDefault="001D2E9E" w:rsidP="00F755A7">
      <w:pPr>
        <w:pStyle w:val="Heading2"/>
        <w:ind w:left="0"/>
        <w:jc w:val="left"/>
        <w:rPr>
          <w:rFonts w:ascii="Times New Roman" w:hAnsi="Times New Roman" w:cs="Times New Roman"/>
          <w:i w:val="0"/>
          <w:iCs w:val="0"/>
        </w:rPr>
      </w:pPr>
      <w:bookmarkStart w:id="20" w:name="_Toc159225744"/>
      <w:r w:rsidRPr="00C46C70">
        <w:rPr>
          <w:rFonts w:ascii="Times New Roman" w:hAnsi="Times New Roman" w:cs="Times New Roman"/>
          <w:i w:val="0"/>
          <w:iCs w:val="0"/>
        </w:rPr>
        <w:t xml:space="preserve">4.1 </w:t>
      </w:r>
      <w:r w:rsidR="002E3600" w:rsidRPr="00C46C70">
        <w:rPr>
          <w:rFonts w:ascii="Times New Roman" w:hAnsi="Times New Roman" w:cs="Times New Roman"/>
          <w:i w:val="0"/>
          <w:iCs w:val="0"/>
        </w:rPr>
        <w:t>B</w:t>
      </w:r>
      <w:r w:rsidR="00EF3095" w:rsidRPr="00C46C70">
        <w:rPr>
          <w:rFonts w:ascii="Times New Roman" w:hAnsi="Times New Roman" w:cs="Times New Roman"/>
          <w:i w:val="0"/>
          <w:iCs w:val="0"/>
        </w:rPr>
        <w:t xml:space="preserve">attery Health </w:t>
      </w:r>
      <w:r w:rsidR="002E3600" w:rsidRPr="00C46C70">
        <w:rPr>
          <w:rFonts w:ascii="Times New Roman" w:hAnsi="Times New Roman" w:cs="Times New Roman"/>
          <w:i w:val="0"/>
          <w:iCs w:val="0"/>
        </w:rPr>
        <w:t>M</w:t>
      </w:r>
      <w:r w:rsidR="00EF3095" w:rsidRPr="00C46C70">
        <w:rPr>
          <w:rFonts w:ascii="Times New Roman" w:hAnsi="Times New Roman" w:cs="Times New Roman"/>
          <w:i w:val="0"/>
          <w:iCs w:val="0"/>
        </w:rPr>
        <w:t xml:space="preserve">onitoring </w:t>
      </w:r>
      <w:r w:rsidR="002E3600" w:rsidRPr="00C46C70">
        <w:rPr>
          <w:rFonts w:ascii="Times New Roman" w:hAnsi="Times New Roman" w:cs="Times New Roman"/>
          <w:i w:val="0"/>
          <w:iCs w:val="0"/>
        </w:rPr>
        <w:t>S</w:t>
      </w:r>
      <w:r w:rsidR="00EF3095" w:rsidRPr="00C46C70">
        <w:rPr>
          <w:rFonts w:ascii="Times New Roman" w:hAnsi="Times New Roman" w:cs="Times New Roman"/>
          <w:i w:val="0"/>
          <w:iCs w:val="0"/>
        </w:rPr>
        <w:t>ystem (BHMS)</w:t>
      </w:r>
      <w:bookmarkEnd w:id="20"/>
    </w:p>
    <w:p w14:paraId="638EB521" w14:textId="77777777" w:rsidR="00D37437" w:rsidRPr="00C46C70" w:rsidRDefault="00EF3095" w:rsidP="002E3600">
      <w:pPr>
        <w:rPr>
          <w:rFonts w:ascii="Times New Roman" w:hAnsi="Times New Roman" w:cs="Times New Roman"/>
          <w:sz w:val="28"/>
          <w:szCs w:val="28"/>
        </w:rPr>
      </w:pPr>
      <w:r w:rsidRPr="00C46C70">
        <w:rPr>
          <w:rFonts w:ascii="Times New Roman" w:hAnsi="Times New Roman" w:cs="Times New Roman"/>
          <w:sz w:val="28"/>
          <w:szCs w:val="28"/>
        </w:rPr>
        <w:tab/>
      </w:r>
    </w:p>
    <w:p w14:paraId="2784A138" w14:textId="2349DC21" w:rsidR="002E3600" w:rsidRPr="00C46C70" w:rsidRDefault="00391C40" w:rsidP="00D37437">
      <w:pPr>
        <w:ind w:firstLine="720"/>
        <w:rPr>
          <w:rFonts w:ascii="Times New Roman" w:hAnsi="Times New Roman" w:cs="Times New Roman"/>
          <w:sz w:val="28"/>
          <w:szCs w:val="28"/>
        </w:rPr>
      </w:pPr>
      <w:r w:rsidRPr="00C46C70">
        <w:rPr>
          <w:rFonts w:ascii="Times New Roman" w:hAnsi="Times New Roman" w:cs="Times New Roman"/>
          <w:sz w:val="28"/>
          <w:szCs w:val="28"/>
        </w:rPr>
        <w:t xml:space="preserve">A </w:t>
      </w:r>
      <w:r w:rsidR="005B2B43" w:rsidRPr="00C46C70">
        <w:rPr>
          <w:rFonts w:ascii="Times New Roman" w:hAnsi="Times New Roman" w:cs="Times New Roman"/>
          <w:sz w:val="28"/>
          <w:szCs w:val="28"/>
        </w:rPr>
        <w:t xml:space="preserve">Battery Health Monitoring System or BHMS is a system </w:t>
      </w:r>
      <w:r w:rsidR="00B150A1" w:rsidRPr="00C46C70">
        <w:rPr>
          <w:rFonts w:ascii="Times New Roman" w:hAnsi="Times New Roman" w:cs="Times New Roman"/>
          <w:sz w:val="28"/>
          <w:szCs w:val="28"/>
        </w:rPr>
        <w:t>that</w:t>
      </w:r>
      <w:r w:rsidR="005B2B43" w:rsidRPr="00C46C70">
        <w:rPr>
          <w:rFonts w:ascii="Times New Roman" w:hAnsi="Times New Roman" w:cs="Times New Roman"/>
          <w:sz w:val="28"/>
          <w:szCs w:val="28"/>
        </w:rPr>
        <w:t xml:space="preserve"> </w:t>
      </w:r>
      <w:r w:rsidR="00B963F7" w:rsidRPr="00C46C70">
        <w:rPr>
          <w:rFonts w:ascii="Times New Roman" w:hAnsi="Times New Roman" w:cs="Times New Roman"/>
          <w:sz w:val="28"/>
          <w:szCs w:val="28"/>
        </w:rPr>
        <w:t xml:space="preserve">takes into consideration the </w:t>
      </w:r>
      <w:r w:rsidR="006F3E4E" w:rsidRPr="00C46C70">
        <w:rPr>
          <w:rFonts w:ascii="Times New Roman" w:hAnsi="Times New Roman" w:cs="Times New Roman"/>
          <w:sz w:val="28"/>
          <w:szCs w:val="28"/>
        </w:rPr>
        <w:t xml:space="preserve">Voltage, Current, and Temperature </w:t>
      </w:r>
      <w:r w:rsidR="00B150A1" w:rsidRPr="00C46C70">
        <w:rPr>
          <w:rFonts w:ascii="Times New Roman" w:hAnsi="Times New Roman" w:cs="Times New Roman"/>
          <w:sz w:val="28"/>
          <w:szCs w:val="28"/>
        </w:rPr>
        <w:t xml:space="preserve">and </w:t>
      </w:r>
      <w:r w:rsidRPr="00C46C70">
        <w:rPr>
          <w:rFonts w:ascii="Times New Roman" w:hAnsi="Times New Roman" w:cs="Times New Roman"/>
          <w:sz w:val="28"/>
          <w:szCs w:val="28"/>
        </w:rPr>
        <w:t xml:space="preserve">gives </w:t>
      </w:r>
      <w:r w:rsidR="005B47C8" w:rsidRPr="00C46C70">
        <w:rPr>
          <w:rFonts w:ascii="Times New Roman" w:hAnsi="Times New Roman" w:cs="Times New Roman"/>
          <w:sz w:val="28"/>
          <w:szCs w:val="28"/>
        </w:rPr>
        <w:t>insight into the battery health</w:t>
      </w:r>
      <w:r w:rsidR="00BB30E7" w:rsidRPr="00C46C70">
        <w:rPr>
          <w:rFonts w:ascii="Times New Roman" w:hAnsi="Times New Roman" w:cs="Times New Roman"/>
          <w:sz w:val="28"/>
          <w:szCs w:val="28"/>
        </w:rPr>
        <w:t>,</w:t>
      </w:r>
      <w:r w:rsidR="005B47C8" w:rsidRPr="00C46C70">
        <w:rPr>
          <w:rFonts w:ascii="Times New Roman" w:hAnsi="Times New Roman" w:cs="Times New Roman"/>
          <w:sz w:val="28"/>
          <w:szCs w:val="28"/>
        </w:rPr>
        <w:t xml:space="preserve"> </w:t>
      </w:r>
      <w:r w:rsidR="0031314A" w:rsidRPr="00C46C70">
        <w:rPr>
          <w:rFonts w:ascii="Times New Roman" w:hAnsi="Times New Roman" w:cs="Times New Roman"/>
          <w:sz w:val="28"/>
          <w:szCs w:val="28"/>
        </w:rPr>
        <w:t xml:space="preserve">and </w:t>
      </w:r>
      <w:r w:rsidR="006D3C53" w:rsidRPr="00C46C70">
        <w:rPr>
          <w:rFonts w:ascii="Times New Roman" w:hAnsi="Times New Roman" w:cs="Times New Roman"/>
          <w:sz w:val="28"/>
          <w:szCs w:val="28"/>
        </w:rPr>
        <w:t>predicts the longevity</w:t>
      </w:r>
      <w:r w:rsidR="00BB30E7" w:rsidRPr="00C46C70">
        <w:rPr>
          <w:rFonts w:ascii="Times New Roman" w:hAnsi="Times New Roman" w:cs="Times New Roman"/>
          <w:sz w:val="28"/>
          <w:szCs w:val="28"/>
        </w:rPr>
        <w:t>/range</w:t>
      </w:r>
      <w:r w:rsidR="006D3C53" w:rsidRPr="00C46C70">
        <w:rPr>
          <w:rFonts w:ascii="Times New Roman" w:hAnsi="Times New Roman" w:cs="Times New Roman"/>
          <w:sz w:val="28"/>
          <w:szCs w:val="28"/>
        </w:rPr>
        <w:t xml:space="preserve"> of the battery</w:t>
      </w:r>
      <w:r w:rsidR="00BB30E7" w:rsidRPr="00C46C70">
        <w:rPr>
          <w:rFonts w:ascii="Times New Roman" w:hAnsi="Times New Roman" w:cs="Times New Roman"/>
          <w:sz w:val="28"/>
          <w:szCs w:val="28"/>
        </w:rPr>
        <w:t xml:space="preserve">/EV. </w:t>
      </w:r>
      <w:r w:rsidR="00B3200A" w:rsidRPr="00C46C70">
        <w:rPr>
          <w:rFonts w:ascii="Times New Roman" w:hAnsi="Times New Roman" w:cs="Times New Roman"/>
          <w:sz w:val="28"/>
          <w:szCs w:val="28"/>
        </w:rPr>
        <w:t xml:space="preserve">We have used various sensors like the Voltage sensor </w:t>
      </w:r>
      <w:r w:rsidR="00B260A9" w:rsidRPr="00C46C70">
        <w:rPr>
          <w:rFonts w:ascii="Times New Roman" w:hAnsi="Times New Roman" w:cs="Times New Roman"/>
          <w:sz w:val="28"/>
          <w:szCs w:val="28"/>
        </w:rPr>
        <w:t xml:space="preserve">and Current sensor </w:t>
      </w:r>
      <w:r w:rsidR="00506CD5" w:rsidRPr="00C46C70">
        <w:rPr>
          <w:rFonts w:ascii="Times New Roman" w:hAnsi="Times New Roman" w:cs="Times New Roman"/>
          <w:sz w:val="28"/>
          <w:szCs w:val="28"/>
        </w:rPr>
        <w:t>(</w:t>
      </w:r>
      <w:r w:rsidR="00B260A9" w:rsidRPr="00C46C70">
        <w:rPr>
          <w:rFonts w:ascii="Times New Roman" w:hAnsi="Times New Roman" w:cs="Times New Roman"/>
          <w:sz w:val="28"/>
          <w:szCs w:val="28"/>
        </w:rPr>
        <w:t>ACS712</w:t>
      </w:r>
      <w:r w:rsidR="00506CD5" w:rsidRPr="00C46C70">
        <w:rPr>
          <w:rFonts w:ascii="Times New Roman" w:hAnsi="Times New Roman" w:cs="Times New Roman"/>
          <w:sz w:val="28"/>
          <w:szCs w:val="28"/>
        </w:rPr>
        <w:t>)</w:t>
      </w:r>
      <w:r w:rsidR="004C4E3B" w:rsidRPr="00C46C70">
        <w:rPr>
          <w:rFonts w:ascii="Times New Roman" w:hAnsi="Times New Roman" w:cs="Times New Roman"/>
          <w:sz w:val="28"/>
          <w:szCs w:val="28"/>
        </w:rPr>
        <w:t xml:space="preserve"> </w:t>
      </w:r>
      <w:r w:rsidR="003E12DF" w:rsidRPr="00C46C70">
        <w:rPr>
          <w:rFonts w:ascii="Times New Roman" w:hAnsi="Times New Roman" w:cs="Times New Roman"/>
          <w:sz w:val="28"/>
          <w:szCs w:val="28"/>
        </w:rPr>
        <w:t xml:space="preserve">and </w:t>
      </w:r>
      <w:r w:rsidR="00642FF8" w:rsidRPr="00C46C70">
        <w:rPr>
          <w:rFonts w:ascii="Times New Roman" w:hAnsi="Times New Roman" w:cs="Times New Roman"/>
          <w:sz w:val="28"/>
          <w:szCs w:val="28"/>
        </w:rPr>
        <w:t>calculated</w:t>
      </w:r>
      <w:r w:rsidR="003E12DF" w:rsidRPr="00C46C70">
        <w:rPr>
          <w:rFonts w:ascii="Times New Roman" w:hAnsi="Times New Roman" w:cs="Times New Roman"/>
          <w:sz w:val="28"/>
          <w:szCs w:val="28"/>
        </w:rPr>
        <w:t xml:space="preserve"> factors like SOC and SOH </w:t>
      </w:r>
      <w:r w:rsidR="00F907E3" w:rsidRPr="00C46C70">
        <w:rPr>
          <w:rFonts w:ascii="Times New Roman" w:hAnsi="Times New Roman" w:cs="Times New Roman"/>
          <w:sz w:val="28"/>
          <w:szCs w:val="28"/>
        </w:rPr>
        <w:t xml:space="preserve">which </w:t>
      </w:r>
      <w:r w:rsidR="00B431EC" w:rsidRPr="00C46C70">
        <w:rPr>
          <w:rFonts w:ascii="Times New Roman" w:hAnsi="Times New Roman" w:cs="Times New Roman"/>
          <w:sz w:val="28"/>
          <w:szCs w:val="28"/>
        </w:rPr>
        <w:t>give</w:t>
      </w:r>
      <w:r w:rsidR="00F907E3" w:rsidRPr="00C46C70">
        <w:rPr>
          <w:rFonts w:ascii="Times New Roman" w:hAnsi="Times New Roman" w:cs="Times New Roman"/>
          <w:sz w:val="28"/>
          <w:szCs w:val="28"/>
        </w:rPr>
        <w:t xml:space="preserve"> the user </w:t>
      </w:r>
      <w:r w:rsidR="00324FCC" w:rsidRPr="00C46C70">
        <w:rPr>
          <w:rFonts w:ascii="Times New Roman" w:hAnsi="Times New Roman" w:cs="Times New Roman"/>
          <w:sz w:val="28"/>
          <w:szCs w:val="28"/>
        </w:rPr>
        <w:t>actionable insights on when to charge and when to completely swap the battery.</w:t>
      </w:r>
    </w:p>
    <w:p w14:paraId="6385488D" w14:textId="77777777" w:rsidR="00324FCC" w:rsidRPr="00C46C70" w:rsidRDefault="00324FCC" w:rsidP="002E3600">
      <w:pPr>
        <w:rPr>
          <w:rFonts w:ascii="Times New Roman" w:hAnsi="Times New Roman" w:cs="Times New Roman"/>
          <w:sz w:val="28"/>
          <w:szCs w:val="28"/>
        </w:rPr>
      </w:pPr>
    </w:p>
    <w:p w14:paraId="0A74CBEA" w14:textId="0225EFA7" w:rsidR="00B3200A" w:rsidRPr="00C46C70" w:rsidRDefault="00324FCC" w:rsidP="4EA20466">
      <w:pPr>
        <w:rPr>
          <w:rFonts w:ascii="Times New Roman" w:hAnsi="Times New Roman" w:cs="Times New Roman"/>
          <w:sz w:val="28"/>
          <w:szCs w:val="28"/>
        </w:rPr>
      </w:pPr>
      <w:r w:rsidRPr="00C46C70">
        <w:rPr>
          <w:rFonts w:ascii="Times New Roman" w:hAnsi="Times New Roman" w:cs="Times New Roman"/>
          <w:sz w:val="28"/>
          <w:szCs w:val="28"/>
        </w:rPr>
        <w:t xml:space="preserve">Data from </w:t>
      </w:r>
      <w:r w:rsidR="00872EC9" w:rsidRPr="00C46C70">
        <w:rPr>
          <w:rFonts w:ascii="Times New Roman" w:hAnsi="Times New Roman" w:cs="Times New Roman"/>
          <w:sz w:val="28"/>
          <w:szCs w:val="28"/>
        </w:rPr>
        <w:t xml:space="preserve">the sensors is received by </w:t>
      </w:r>
      <w:r w:rsidR="00A01B9F" w:rsidRPr="00C46C70">
        <w:rPr>
          <w:rFonts w:ascii="Times New Roman" w:hAnsi="Times New Roman" w:cs="Times New Roman"/>
          <w:sz w:val="28"/>
          <w:szCs w:val="28"/>
        </w:rPr>
        <w:t>STM32F103CT86 on the respective ADC pins</w:t>
      </w:r>
      <w:r w:rsidR="00A91CA0" w:rsidRPr="00C46C70">
        <w:rPr>
          <w:rFonts w:ascii="Times New Roman" w:hAnsi="Times New Roman" w:cs="Times New Roman"/>
          <w:sz w:val="28"/>
          <w:szCs w:val="28"/>
        </w:rPr>
        <w:t>.</w:t>
      </w:r>
      <w:r w:rsidR="008428DE" w:rsidRPr="00C46C70">
        <w:rPr>
          <w:rFonts w:ascii="Times New Roman" w:hAnsi="Times New Roman" w:cs="Times New Roman"/>
          <w:sz w:val="28"/>
          <w:szCs w:val="28"/>
        </w:rPr>
        <w:t xml:space="preserve"> </w:t>
      </w:r>
      <w:r w:rsidR="00376EAC" w:rsidRPr="00C46C70">
        <w:rPr>
          <w:rFonts w:ascii="Times New Roman" w:hAnsi="Times New Roman" w:cs="Times New Roman"/>
          <w:sz w:val="28"/>
          <w:szCs w:val="28"/>
        </w:rPr>
        <w:t xml:space="preserve">This data is then sent to </w:t>
      </w:r>
      <w:r w:rsidR="008D4966" w:rsidRPr="00C46C70">
        <w:rPr>
          <w:rFonts w:ascii="Times New Roman" w:hAnsi="Times New Roman" w:cs="Times New Roman"/>
          <w:sz w:val="28"/>
          <w:szCs w:val="28"/>
        </w:rPr>
        <w:t>STM32F407VGT using CAN Transceivers.</w:t>
      </w:r>
    </w:p>
    <w:p w14:paraId="2C8B4230" w14:textId="77777777" w:rsidR="00C5263C" w:rsidRPr="00C46C70" w:rsidRDefault="00971F2E" w:rsidP="00F755A7">
      <w:pPr>
        <w:pStyle w:val="Heading2"/>
        <w:ind w:left="0"/>
        <w:jc w:val="left"/>
        <w:rPr>
          <w:rFonts w:ascii="Times New Roman" w:hAnsi="Times New Roman" w:cs="Times New Roman"/>
          <w:i w:val="0"/>
          <w:iCs w:val="0"/>
        </w:rPr>
      </w:pPr>
      <w:bookmarkStart w:id="21" w:name="_Toc159225745"/>
      <w:r w:rsidRPr="00C46C70">
        <w:rPr>
          <w:rFonts w:ascii="Times New Roman" w:hAnsi="Times New Roman" w:cs="Times New Roman"/>
          <w:i w:val="0"/>
          <w:iCs w:val="0"/>
        </w:rPr>
        <w:t>4.2</w:t>
      </w:r>
      <w:r w:rsidR="00C5263C" w:rsidRPr="00C46C70">
        <w:rPr>
          <w:rFonts w:ascii="Times New Roman" w:hAnsi="Times New Roman" w:cs="Times New Roman"/>
          <w:i w:val="0"/>
          <w:iCs w:val="0"/>
        </w:rPr>
        <w:t xml:space="preserve"> CAN Transmission</w:t>
      </w:r>
      <w:bookmarkEnd w:id="21"/>
      <w:r w:rsidR="00C5263C" w:rsidRPr="00C46C70">
        <w:rPr>
          <w:rFonts w:ascii="Times New Roman" w:hAnsi="Times New Roman" w:cs="Times New Roman"/>
          <w:i w:val="0"/>
          <w:iCs w:val="0"/>
        </w:rPr>
        <w:t xml:space="preserve"> </w:t>
      </w:r>
    </w:p>
    <w:p w14:paraId="27DF8244" w14:textId="77777777" w:rsidR="00D37437" w:rsidRPr="00C46C70" w:rsidRDefault="00BC377C" w:rsidP="00C5263C">
      <w:pPr>
        <w:rPr>
          <w:rFonts w:ascii="Times New Roman" w:hAnsi="Times New Roman" w:cs="Times New Roman"/>
          <w:sz w:val="28"/>
          <w:szCs w:val="28"/>
        </w:rPr>
      </w:pPr>
      <w:r w:rsidRPr="00C46C70">
        <w:rPr>
          <w:rFonts w:ascii="Times New Roman" w:hAnsi="Times New Roman" w:cs="Times New Roman"/>
          <w:sz w:val="28"/>
          <w:szCs w:val="28"/>
        </w:rPr>
        <w:tab/>
      </w:r>
    </w:p>
    <w:p w14:paraId="3C9A7E4F" w14:textId="74C79657" w:rsidR="00971F2E" w:rsidRPr="00C46C70" w:rsidRDefault="00BC377C" w:rsidP="00D37437">
      <w:pPr>
        <w:ind w:firstLine="720"/>
        <w:rPr>
          <w:rFonts w:ascii="Times New Roman" w:hAnsi="Times New Roman" w:cs="Times New Roman"/>
          <w:sz w:val="28"/>
          <w:szCs w:val="28"/>
        </w:rPr>
      </w:pPr>
      <w:r w:rsidRPr="00C46C70">
        <w:rPr>
          <w:rFonts w:ascii="Times New Roman" w:hAnsi="Times New Roman" w:cs="Times New Roman"/>
          <w:sz w:val="28"/>
          <w:szCs w:val="28"/>
        </w:rPr>
        <w:t>CAN</w:t>
      </w:r>
      <w:r w:rsidR="002A667F" w:rsidRPr="00C46C70">
        <w:rPr>
          <w:rFonts w:ascii="Times New Roman" w:hAnsi="Times New Roman" w:cs="Times New Roman"/>
          <w:sz w:val="28"/>
          <w:szCs w:val="28"/>
        </w:rPr>
        <w:t xml:space="preserve"> </w:t>
      </w:r>
      <w:r w:rsidR="00F561BD" w:rsidRPr="00C46C70">
        <w:rPr>
          <w:rFonts w:ascii="Times New Roman" w:hAnsi="Times New Roman" w:cs="Times New Roman"/>
          <w:sz w:val="28"/>
          <w:szCs w:val="28"/>
        </w:rPr>
        <w:t xml:space="preserve">is used for data transmission in </w:t>
      </w:r>
      <w:r w:rsidR="006457F5" w:rsidRPr="00C46C70">
        <w:rPr>
          <w:rFonts w:ascii="Times New Roman" w:hAnsi="Times New Roman" w:cs="Times New Roman"/>
          <w:sz w:val="28"/>
          <w:szCs w:val="28"/>
        </w:rPr>
        <w:t xml:space="preserve">an </w:t>
      </w:r>
      <w:r w:rsidR="00F561BD" w:rsidRPr="00C46C70">
        <w:rPr>
          <w:rFonts w:ascii="Times New Roman" w:hAnsi="Times New Roman" w:cs="Times New Roman"/>
          <w:sz w:val="28"/>
          <w:szCs w:val="28"/>
        </w:rPr>
        <w:t>EV working environment because</w:t>
      </w:r>
      <w:r w:rsidR="005B190F" w:rsidRPr="00C46C70">
        <w:rPr>
          <w:rFonts w:ascii="Times New Roman" w:hAnsi="Times New Roman" w:cs="Times New Roman"/>
          <w:sz w:val="28"/>
          <w:szCs w:val="28"/>
        </w:rPr>
        <w:t xml:space="preserve"> of</w:t>
      </w:r>
      <w:r w:rsidR="00F561BD" w:rsidRPr="00C46C70">
        <w:rPr>
          <w:rFonts w:ascii="Times New Roman" w:hAnsi="Times New Roman" w:cs="Times New Roman"/>
          <w:sz w:val="28"/>
          <w:szCs w:val="28"/>
        </w:rPr>
        <w:t xml:space="preserve"> </w:t>
      </w:r>
      <w:r w:rsidR="002F6023" w:rsidRPr="00C46C70">
        <w:rPr>
          <w:rFonts w:ascii="Times New Roman" w:hAnsi="Times New Roman" w:cs="Times New Roman"/>
          <w:sz w:val="28"/>
          <w:szCs w:val="28"/>
        </w:rPr>
        <w:t>its</w:t>
      </w:r>
      <w:r w:rsidR="00F561BD" w:rsidRPr="00C46C70">
        <w:rPr>
          <w:rFonts w:ascii="Times New Roman" w:hAnsi="Times New Roman" w:cs="Times New Roman"/>
          <w:sz w:val="28"/>
          <w:szCs w:val="28"/>
        </w:rPr>
        <w:t xml:space="preserve"> robust</w:t>
      </w:r>
      <w:r w:rsidR="005B190F" w:rsidRPr="00C46C70">
        <w:rPr>
          <w:rFonts w:ascii="Times New Roman" w:hAnsi="Times New Roman" w:cs="Times New Roman"/>
          <w:sz w:val="28"/>
          <w:szCs w:val="28"/>
        </w:rPr>
        <w:t xml:space="preserve"> nature </w:t>
      </w:r>
      <w:r w:rsidR="00FA12FD" w:rsidRPr="00C46C70">
        <w:rPr>
          <w:rFonts w:ascii="Times New Roman" w:hAnsi="Times New Roman" w:cs="Times New Roman"/>
          <w:sz w:val="28"/>
          <w:szCs w:val="28"/>
        </w:rPr>
        <w:t>against electrical interference and harsh operating conditions often encountered in vehicles</w:t>
      </w:r>
      <w:r w:rsidR="004E3772" w:rsidRPr="00C46C70">
        <w:rPr>
          <w:rFonts w:ascii="Times New Roman" w:hAnsi="Times New Roman" w:cs="Times New Roman"/>
          <w:sz w:val="28"/>
          <w:szCs w:val="28"/>
        </w:rPr>
        <w:t>.</w:t>
      </w:r>
    </w:p>
    <w:p w14:paraId="0DA3767D" w14:textId="5A66D3A6" w:rsidR="001C3646" w:rsidRPr="00C46C70" w:rsidRDefault="004E3772" w:rsidP="00C5263C">
      <w:pPr>
        <w:rPr>
          <w:rFonts w:ascii="Times New Roman" w:hAnsi="Times New Roman" w:cs="Times New Roman"/>
          <w:kern w:val="0"/>
          <w:sz w:val="28"/>
          <w:szCs w:val="28"/>
          <w14:ligatures w14:val="none"/>
        </w:rPr>
      </w:pPr>
      <w:r w:rsidRPr="00C46C70">
        <w:rPr>
          <w:rFonts w:ascii="Times New Roman" w:hAnsi="Times New Roman" w:cs="Times New Roman"/>
          <w:sz w:val="28"/>
          <w:szCs w:val="28"/>
        </w:rPr>
        <w:t xml:space="preserve">We have used </w:t>
      </w:r>
      <w:bookmarkStart w:id="22" w:name="_Int_4AJWJ3FL"/>
      <w:r w:rsidRPr="00C46C70">
        <w:rPr>
          <w:rFonts w:ascii="Times New Roman" w:hAnsi="Times New Roman" w:cs="Times New Roman"/>
          <w:sz w:val="28"/>
          <w:szCs w:val="28"/>
        </w:rPr>
        <w:t>CAN to</w:t>
      </w:r>
      <w:bookmarkEnd w:id="22"/>
      <w:r w:rsidRPr="00C46C70">
        <w:rPr>
          <w:rFonts w:ascii="Times New Roman" w:hAnsi="Times New Roman" w:cs="Times New Roman"/>
          <w:sz w:val="28"/>
          <w:szCs w:val="28"/>
        </w:rPr>
        <w:t xml:space="preserve"> transmit data between </w:t>
      </w:r>
      <w:r w:rsidR="00D233BF" w:rsidRPr="00C46C70">
        <w:rPr>
          <w:rFonts w:ascii="Times New Roman" w:hAnsi="Times New Roman" w:cs="Times New Roman"/>
          <w:kern w:val="0"/>
          <w:sz w:val="28"/>
          <w:szCs w:val="28"/>
          <w14:ligatures w14:val="none"/>
        </w:rPr>
        <w:t>STM32F103CT86 and STM32F407</w:t>
      </w:r>
      <w:r w:rsidR="001C3646" w:rsidRPr="00C46C70">
        <w:rPr>
          <w:rFonts w:ascii="Times New Roman" w:hAnsi="Times New Roman" w:cs="Times New Roman"/>
          <w:kern w:val="0"/>
          <w:sz w:val="28"/>
          <w:szCs w:val="28"/>
          <w14:ligatures w14:val="none"/>
        </w:rPr>
        <w:t>VGT</w:t>
      </w:r>
      <w:r w:rsidR="006457F5" w:rsidRPr="00C46C70">
        <w:rPr>
          <w:rFonts w:ascii="Times New Roman" w:hAnsi="Times New Roman" w:cs="Times New Roman"/>
          <w:kern w:val="0"/>
          <w:sz w:val="28"/>
          <w:szCs w:val="28"/>
          <w14:ligatures w14:val="none"/>
        </w:rPr>
        <w:t>,</w:t>
      </w:r>
      <w:r w:rsidR="00712730" w:rsidRPr="00C46C70">
        <w:rPr>
          <w:rFonts w:ascii="Times New Roman" w:hAnsi="Times New Roman" w:cs="Times New Roman"/>
          <w:kern w:val="0"/>
          <w:sz w:val="28"/>
          <w:szCs w:val="28"/>
          <w14:ligatures w14:val="none"/>
        </w:rPr>
        <w:t xml:space="preserve"> which requires both sides to have </w:t>
      </w:r>
      <w:r w:rsidR="004222AF" w:rsidRPr="00C46C70">
        <w:rPr>
          <w:rFonts w:ascii="Times New Roman" w:hAnsi="Times New Roman" w:cs="Times New Roman"/>
          <w:kern w:val="0"/>
          <w:sz w:val="28"/>
          <w:szCs w:val="28"/>
          <w14:ligatures w14:val="none"/>
        </w:rPr>
        <w:t xml:space="preserve">the </w:t>
      </w:r>
      <w:r w:rsidR="00712730" w:rsidRPr="00C46C70">
        <w:rPr>
          <w:rFonts w:ascii="Times New Roman" w:hAnsi="Times New Roman" w:cs="Times New Roman"/>
          <w:kern w:val="0"/>
          <w:sz w:val="28"/>
          <w:szCs w:val="28"/>
          <w14:ligatures w14:val="none"/>
        </w:rPr>
        <w:t>same clock frequencies</w:t>
      </w:r>
      <w:r w:rsidR="00FD6E8A" w:rsidRPr="00C46C70">
        <w:rPr>
          <w:rFonts w:ascii="Times New Roman" w:hAnsi="Times New Roman" w:cs="Times New Roman"/>
          <w:kern w:val="0"/>
          <w:sz w:val="28"/>
          <w:szCs w:val="28"/>
          <w14:ligatures w14:val="none"/>
        </w:rPr>
        <w:t>,</w:t>
      </w:r>
      <w:r w:rsidR="006457F5" w:rsidRPr="00C46C70">
        <w:rPr>
          <w:rFonts w:ascii="Times New Roman" w:hAnsi="Times New Roman" w:cs="Times New Roman"/>
          <w:kern w:val="0"/>
          <w:sz w:val="28"/>
          <w:szCs w:val="28"/>
          <w14:ligatures w14:val="none"/>
        </w:rPr>
        <w:t xml:space="preserve"> this has </w:t>
      </w:r>
      <w:r w:rsidR="009307C4" w:rsidRPr="00C46C70">
        <w:rPr>
          <w:rFonts w:ascii="Times New Roman" w:hAnsi="Times New Roman" w:cs="Times New Roman"/>
          <w:kern w:val="0"/>
          <w:sz w:val="28"/>
          <w:szCs w:val="28"/>
          <w14:ligatures w14:val="none"/>
        </w:rPr>
        <w:t xml:space="preserve">created a bottleneck of </w:t>
      </w:r>
      <w:r w:rsidR="00817F20" w:rsidRPr="00C46C70">
        <w:rPr>
          <w:rFonts w:ascii="Times New Roman" w:hAnsi="Times New Roman" w:cs="Times New Roman"/>
          <w:kern w:val="0"/>
          <w:sz w:val="28"/>
          <w:szCs w:val="28"/>
          <w14:ligatures w14:val="none"/>
        </w:rPr>
        <w:t xml:space="preserve">72MHz clock frequency on the </w:t>
      </w:r>
      <w:r w:rsidR="00081842" w:rsidRPr="00C46C70">
        <w:rPr>
          <w:rFonts w:ascii="Times New Roman" w:hAnsi="Times New Roman" w:cs="Times New Roman"/>
          <w:kern w:val="0"/>
          <w:sz w:val="28"/>
          <w:szCs w:val="28"/>
          <w14:ligatures w14:val="none"/>
        </w:rPr>
        <w:t>STMF4 board</w:t>
      </w:r>
      <w:r w:rsidR="00FD6E8A" w:rsidRPr="00C46C70">
        <w:rPr>
          <w:rFonts w:ascii="Times New Roman" w:hAnsi="Times New Roman" w:cs="Times New Roman"/>
          <w:kern w:val="0"/>
          <w:sz w:val="28"/>
          <w:szCs w:val="28"/>
          <w14:ligatures w14:val="none"/>
        </w:rPr>
        <w:t>.</w:t>
      </w:r>
    </w:p>
    <w:p w14:paraId="70F16696" w14:textId="625B4AF6" w:rsidR="0023226D" w:rsidRPr="00C46C70" w:rsidRDefault="0023226D" w:rsidP="00C5263C">
      <w:pPr>
        <w:rPr>
          <w:rFonts w:ascii="Times New Roman" w:hAnsi="Times New Roman" w:cs="Times New Roman"/>
          <w:kern w:val="0"/>
          <w:sz w:val="28"/>
          <w:szCs w:val="28"/>
          <w14:ligatures w14:val="none"/>
        </w:rPr>
      </w:pPr>
      <w:r w:rsidRPr="00C46C70">
        <w:rPr>
          <w:rFonts w:ascii="Times New Roman" w:hAnsi="Times New Roman" w:cs="Times New Roman"/>
          <w:noProof/>
          <w:kern w:val="0"/>
          <w:sz w:val="28"/>
          <w:szCs w:val="28"/>
          <w14:ligatures w14:val="none"/>
        </w:rPr>
        <w:lastRenderedPageBreak/>
        <w:drawing>
          <wp:inline distT="0" distB="0" distL="0" distR="0" wp14:anchorId="6357B8E7" wp14:editId="609C7DA2">
            <wp:extent cx="4586400" cy="4888800"/>
            <wp:effectExtent l="0" t="0" r="5080" b="7620"/>
            <wp:docPr id="19853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3832" name=""/>
                    <pic:cNvPicPr/>
                  </pic:nvPicPr>
                  <pic:blipFill>
                    <a:blip r:embed="rId14"/>
                    <a:stretch>
                      <a:fillRect/>
                    </a:stretch>
                  </pic:blipFill>
                  <pic:spPr>
                    <a:xfrm>
                      <a:off x="0" y="0"/>
                      <a:ext cx="4586400" cy="4888800"/>
                    </a:xfrm>
                    <a:prstGeom prst="rect">
                      <a:avLst/>
                    </a:prstGeom>
                  </pic:spPr>
                </pic:pic>
              </a:graphicData>
            </a:graphic>
          </wp:inline>
        </w:drawing>
      </w:r>
    </w:p>
    <w:p w14:paraId="1250CC0A" w14:textId="23C137FD" w:rsidR="0023226D" w:rsidRPr="00C46C70" w:rsidRDefault="0023226D" w:rsidP="00C5263C">
      <w:pPr>
        <w:rPr>
          <w:rFonts w:ascii="Times New Roman" w:hAnsi="Times New Roman" w:cs="Times New Roman"/>
          <w:kern w:val="0"/>
          <w:sz w:val="28"/>
          <w:szCs w:val="28"/>
          <w14:ligatures w14:val="none"/>
        </w:rPr>
      </w:pPr>
      <w:r w:rsidRPr="00C46C70">
        <w:rPr>
          <w:rFonts w:ascii="Times New Roman" w:hAnsi="Times New Roman" w:cs="Times New Roman"/>
          <w:kern w:val="0"/>
          <w:sz w:val="28"/>
          <w:szCs w:val="28"/>
          <w14:ligatures w14:val="none"/>
        </w:rPr>
        <w:t xml:space="preserve">The above code is responsible for getting data from the </w:t>
      </w:r>
      <w:r w:rsidR="004B492B" w:rsidRPr="00C46C70">
        <w:rPr>
          <w:rFonts w:ascii="Times New Roman" w:hAnsi="Times New Roman" w:cs="Times New Roman"/>
          <w:kern w:val="0"/>
          <w:sz w:val="28"/>
          <w:szCs w:val="28"/>
          <w14:ligatures w14:val="none"/>
        </w:rPr>
        <w:t>sensors via the ADCs and then sending the data over CAN to STM32F4 from STM32F1</w:t>
      </w:r>
    </w:p>
    <w:p w14:paraId="55C80373" w14:textId="3B7F6D57" w:rsidR="00FD6E8A" w:rsidRPr="00C46C70" w:rsidRDefault="004A3998" w:rsidP="00C5263C">
      <w:pPr>
        <w:rPr>
          <w:rFonts w:ascii="Times New Roman" w:hAnsi="Times New Roman" w:cs="Times New Roman"/>
          <w:kern w:val="0"/>
          <w:sz w:val="28"/>
          <w:szCs w:val="28"/>
          <w14:ligatures w14:val="none"/>
        </w:rPr>
      </w:pPr>
      <w:r w:rsidRPr="00C46C70">
        <w:rPr>
          <w:rFonts w:ascii="Times New Roman" w:hAnsi="Times New Roman" w:cs="Times New Roman"/>
          <w:noProof/>
        </w:rPr>
        <w:drawing>
          <wp:inline distT="0" distB="0" distL="0" distR="0" wp14:anchorId="5CECC907" wp14:editId="755BC298">
            <wp:extent cx="5731510" cy="1790700"/>
            <wp:effectExtent l="0" t="0" r="2540" b="0"/>
            <wp:docPr id="16430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14:paraId="4469B88C" w14:textId="078D4526" w:rsidR="00FD6E8A" w:rsidRPr="00C46C70" w:rsidRDefault="00D24800" w:rsidP="00C5263C">
      <w:pPr>
        <w:rPr>
          <w:rFonts w:ascii="Times New Roman" w:hAnsi="Times New Roman" w:cs="Times New Roman"/>
          <w:kern w:val="0"/>
          <w:sz w:val="28"/>
          <w:szCs w:val="28"/>
          <w14:ligatures w14:val="none"/>
        </w:rPr>
      </w:pPr>
      <w:r w:rsidRPr="00C46C70">
        <w:rPr>
          <w:rFonts w:ascii="Times New Roman" w:hAnsi="Times New Roman" w:cs="Times New Roman"/>
          <w:kern w:val="0"/>
          <w:sz w:val="28"/>
          <w:szCs w:val="28"/>
          <w14:ligatures w14:val="none"/>
        </w:rPr>
        <w:t xml:space="preserve">The above code is responsible </w:t>
      </w:r>
      <w:r w:rsidR="004B492B" w:rsidRPr="00C46C70">
        <w:rPr>
          <w:rFonts w:ascii="Times New Roman" w:hAnsi="Times New Roman" w:cs="Times New Roman"/>
          <w:kern w:val="0"/>
          <w:sz w:val="28"/>
          <w:szCs w:val="28"/>
          <w14:ligatures w14:val="none"/>
        </w:rPr>
        <w:t>for receiving</w:t>
      </w:r>
      <w:r w:rsidRPr="00C46C70">
        <w:rPr>
          <w:rFonts w:ascii="Times New Roman" w:hAnsi="Times New Roman" w:cs="Times New Roman"/>
          <w:kern w:val="0"/>
          <w:sz w:val="28"/>
          <w:szCs w:val="28"/>
          <w14:ligatures w14:val="none"/>
        </w:rPr>
        <w:t xml:space="preserve"> data from </w:t>
      </w:r>
      <w:r w:rsidR="004B492B" w:rsidRPr="00C46C70">
        <w:rPr>
          <w:rFonts w:ascii="Times New Roman" w:hAnsi="Times New Roman" w:cs="Times New Roman"/>
          <w:kern w:val="0"/>
          <w:sz w:val="28"/>
          <w:szCs w:val="28"/>
          <w14:ligatures w14:val="none"/>
        </w:rPr>
        <w:t xml:space="preserve">the </w:t>
      </w:r>
      <w:r w:rsidRPr="00C46C70">
        <w:rPr>
          <w:rFonts w:ascii="Times New Roman" w:hAnsi="Times New Roman" w:cs="Times New Roman"/>
          <w:kern w:val="0"/>
          <w:sz w:val="28"/>
          <w:szCs w:val="28"/>
          <w14:ligatures w14:val="none"/>
        </w:rPr>
        <w:t>CAN bus, this is written in t</w:t>
      </w:r>
      <w:r w:rsidR="006B4B12" w:rsidRPr="00C46C70">
        <w:rPr>
          <w:rFonts w:ascii="Times New Roman" w:hAnsi="Times New Roman" w:cs="Times New Roman"/>
          <w:kern w:val="0"/>
          <w:sz w:val="28"/>
          <w:szCs w:val="28"/>
          <w14:ligatures w14:val="none"/>
        </w:rPr>
        <w:t xml:space="preserve">he callback as it is only called when the CAN bus </w:t>
      </w:r>
      <w:r w:rsidR="00D65DA4" w:rsidRPr="00C46C70">
        <w:rPr>
          <w:rFonts w:ascii="Times New Roman" w:hAnsi="Times New Roman" w:cs="Times New Roman"/>
          <w:kern w:val="0"/>
          <w:sz w:val="28"/>
          <w:szCs w:val="28"/>
          <w14:ligatures w14:val="none"/>
        </w:rPr>
        <w:t xml:space="preserve">generates an interrupt </w:t>
      </w:r>
      <w:r w:rsidR="00152D77" w:rsidRPr="00C46C70">
        <w:rPr>
          <w:rFonts w:ascii="Times New Roman" w:hAnsi="Times New Roman" w:cs="Times New Roman"/>
          <w:kern w:val="0"/>
          <w:sz w:val="28"/>
          <w:szCs w:val="28"/>
          <w14:ligatures w14:val="none"/>
        </w:rPr>
        <w:t>via the mailbox notification.</w:t>
      </w:r>
    </w:p>
    <w:p w14:paraId="1A573EF4" w14:textId="1FFA668B" w:rsidR="00CC5E31" w:rsidRPr="00C46C70" w:rsidRDefault="00CC5E31" w:rsidP="00CC5E31">
      <w:pPr>
        <w:ind w:firstLine="720"/>
        <w:rPr>
          <w:rFonts w:ascii="Times New Roman" w:hAnsi="Times New Roman" w:cs="Times New Roman"/>
          <w:kern w:val="0"/>
          <w:sz w:val="28"/>
          <w:szCs w:val="28"/>
          <w14:ligatures w14:val="none"/>
        </w:rPr>
      </w:pPr>
      <w:r w:rsidRPr="00C46C70">
        <w:rPr>
          <w:rFonts w:ascii="Times New Roman" w:hAnsi="Times New Roman" w:cs="Times New Roman"/>
          <w:kern w:val="0"/>
          <w:sz w:val="28"/>
          <w:szCs w:val="28"/>
          <w14:ligatures w14:val="none"/>
        </w:rPr>
        <w:t xml:space="preserve">Thus, we have used the mailbox functionality here to inform the receiver </w:t>
      </w:r>
      <w:r w:rsidR="00DB6497" w:rsidRPr="00C46C70">
        <w:rPr>
          <w:rFonts w:ascii="Times New Roman" w:hAnsi="Times New Roman" w:cs="Times New Roman"/>
          <w:kern w:val="0"/>
          <w:sz w:val="28"/>
          <w:szCs w:val="28"/>
          <w14:ligatures w14:val="none"/>
        </w:rPr>
        <w:t>end when it has received data on the can transceiver.</w:t>
      </w:r>
    </w:p>
    <w:p w14:paraId="1E4918B9" w14:textId="77777777" w:rsidR="00CA575A" w:rsidRPr="00C46C70" w:rsidRDefault="00CA575A" w:rsidP="00CC5E31">
      <w:pPr>
        <w:ind w:firstLine="720"/>
        <w:rPr>
          <w:rFonts w:ascii="Times New Roman" w:hAnsi="Times New Roman" w:cs="Times New Roman"/>
          <w:kern w:val="0"/>
          <w:sz w:val="28"/>
          <w:szCs w:val="28"/>
          <w14:ligatures w14:val="none"/>
        </w:rPr>
      </w:pPr>
    </w:p>
    <w:p w14:paraId="43939A9F" w14:textId="674ABD52" w:rsidR="00971F2E" w:rsidRPr="00C46C70" w:rsidRDefault="00971F2E" w:rsidP="00F755A7">
      <w:pPr>
        <w:pStyle w:val="Heading2"/>
        <w:ind w:left="0"/>
        <w:jc w:val="left"/>
        <w:rPr>
          <w:rFonts w:ascii="Times New Roman" w:hAnsi="Times New Roman" w:cs="Times New Roman"/>
          <w:i w:val="0"/>
          <w:iCs w:val="0"/>
        </w:rPr>
      </w:pPr>
      <w:bookmarkStart w:id="23" w:name="_Toc159225746"/>
      <w:r w:rsidRPr="00C46C70">
        <w:rPr>
          <w:rFonts w:ascii="Times New Roman" w:hAnsi="Times New Roman" w:cs="Times New Roman"/>
          <w:i w:val="0"/>
          <w:iCs w:val="0"/>
        </w:rPr>
        <w:t>4.3</w:t>
      </w:r>
      <w:r w:rsidR="0041426D" w:rsidRPr="00C46C70">
        <w:rPr>
          <w:rFonts w:ascii="Times New Roman" w:hAnsi="Times New Roman" w:cs="Times New Roman"/>
          <w:i w:val="0"/>
          <w:iCs w:val="0"/>
        </w:rPr>
        <w:t xml:space="preserve"> Bluetooth</w:t>
      </w:r>
      <w:bookmarkEnd w:id="23"/>
    </w:p>
    <w:p w14:paraId="29B3455D" w14:textId="77777777" w:rsidR="00D37437" w:rsidRPr="00C46C70" w:rsidRDefault="004E0738" w:rsidP="004E0738">
      <w:pPr>
        <w:rPr>
          <w:rFonts w:ascii="Times New Roman" w:hAnsi="Times New Roman" w:cs="Times New Roman"/>
          <w:sz w:val="28"/>
          <w:szCs w:val="28"/>
        </w:rPr>
      </w:pPr>
      <w:r w:rsidRPr="00C46C70">
        <w:rPr>
          <w:rFonts w:ascii="Times New Roman" w:hAnsi="Times New Roman" w:cs="Times New Roman"/>
          <w:sz w:val="28"/>
          <w:szCs w:val="28"/>
        </w:rPr>
        <w:tab/>
      </w:r>
    </w:p>
    <w:p w14:paraId="7D86F66B" w14:textId="44952B84" w:rsidR="004E0738" w:rsidRPr="00C46C70" w:rsidRDefault="004E0738" w:rsidP="00D37437">
      <w:pPr>
        <w:ind w:firstLine="720"/>
        <w:rPr>
          <w:rFonts w:ascii="Times New Roman" w:hAnsi="Times New Roman" w:cs="Times New Roman"/>
          <w:sz w:val="28"/>
          <w:szCs w:val="28"/>
        </w:rPr>
      </w:pPr>
      <w:r w:rsidRPr="00C46C70">
        <w:rPr>
          <w:rFonts w:ascii="Times New Roman" w:hAnsi="Times New Roman" w:cs="Times New Roman"/>
          <w:sz w:val="28"/>
          <w:szCs w:val="28"/>
        </w:rPr>
        <w:t xml:space="preserve">Bluetooth is used to </w:t>
      </w:r>
      <w:r w:rsidR="00CD57DD" w:rsidRPr="00C46C70">
        <w:rPr>
          <w:rFonts w:ascii="Times New Roman" w:hAnsi="Times New Roman" w:cs="Times New Roman"/>
          <w:sz w:val="28"/>
          <w:szCs w:val="28"/>
        </w:rPr>
        <w:t xml:space="preserve">both avoid the costs </w:t>
      </w:r>
      <w:r w:rsidR="004222AF" w:rsidRPr="00C46C70">
        <w:rPr>
          <w:rFonts w:ascii="Times New Roman" w:hAnsi="Times New Roman" w:cs="Times New Roman"/>
          <w:sz w:val="28"/>
          <w:szCs w:val="28"/>
        </w:rPr>
        <w:t>of</w:t>
      </w:r>
      <w:r w:rsidR="008A0F1E" w:rsidRPr="00C46C70">
        <w:rPr>
          <w:rFonts w:ascii="Times New Roman" w:hAnsi="Times New Roman" w:cs="Times New Roman"/>
          <w:sz w:val="28"/>
          <w:szCs w:val="28"/>
        </w:rPr>
        <w:t xml:space="preserve"> cabling and to make it less complex </w:t>
      </w:r>
      <w:r w:rsidR="004222AF" w:rsidRPr="00C46C70">
        <w:rPr>
          <w:rFonts w:ascii="Times New Roman" w:hAnsi="Times New Roman" w:cs="Times New Roman"/>
          <w:sz w:val="28"/>
          <w:szCs w:val="28"/>
        </w:rPr>
        <w:t xml:space="preserve">with </w:t>
      </w:r>
      <w:r w:rsidR="008A0F1E" w:rsidRPr="00C46C70">
        <w:rPr>
          <w:rFonts w:ascii="Times New Roman" w:hAnsi="Times New Roman" w:cs="Times New Roman"/>
          <w:sz w:val="28"/>
          <w:szCs w:val="28"/>
        </w:rPr>
        <w:t>wiring inside the machine.</w:t>
      </w:r>
    </w:p>
    <w:p w14:paraId="1952CE35" w14:textId="232302D6" w:rsidR="00971E06" w:rsidRPr="00C46C70" w:rsidRDefault="00971E06" w:rsidP="004E0738">
      <w:pPr>
        <w:rPr>
          <w:rFonts w:ascii="Times New Roman" w:hAnsi="Times New Roman" w:cs="Times New Roman"/>
          <w:sz w:val="28"/>
          <w:szCs w:val="28"/>
        </w:rPr>
      </w:pPr>
      <w:r w:rsidRPr="00C46C70">
        <w:rPr>
          <w:rFonts w:ascii="Times New Roman" w:hAnsi="Times New Roman" w:cs="Times New Roman"/>
          <w:sz w:val="28"/>
          <w:szCs w:val="28"/>
        </w:rPr>
        <w:tab/>
        <w:t>We have used</w:t>
      </w:r>
      <w:r w:rsidR="007008D2" w:rsidRPr="00C46C70">
        <w:rPr>
          <w:rFonts w:ascii="Times New Roman" w:hAnsi="Times New Roman" w:cs="Times New Roman"/>
          <w:sz w:val="28"/>
          <w:szCs w:val="28"/>
        </w:rPr>
        <w:t xml:space="preserve"> the</w:t>
      </w:r>
      <w:r w:rsidRPr="00C46C70">
        <w:rPr>
          <w:rFonts w:ascii="Times New Roman" w:hAnsi="Times New Roman" w:cs="Times New Roman"/>
          <w:sz w:val="28"/>
          <w:szCs w:val="28"/>
        </w:rPr>
        <w:t xml:space="preserve"> HC 05 </w:t>
      </w:r>
      <w:r w:rsidR="007008D2" w:rsidRPr="00C46C70">
        <w:rPr>
          <w:rFonts w:ascii="Times New Roman" w:hAnsi="Times New Roman" w:cs="Times New Roman"/>
          <w:sz w:val="28"/>
          <w:szCs w:val="28"/>
        </w:rPr>
        <w:t xml:space="preserve">Bluetooth module on the receiving end </w:t>
      </w:r>
      <w:r w:rsidR="009766D9" w:rsidRPr="00C46C70">
        <w:rPr>
          <w:rFonts w:ascii="Times New Roman" w:hAnsi="Times New Roman" w:cs="Times New Roman"/>
          <w:sz w:val="28"/>
          <w:szCs w:val="28"/>
        </w:rPr>
        <w:t xml:space="preserve">to receive data and send it to </w:t>
      </w:r>
      <w:r w:rsidR="004222AF" w:rsidRPr="00C46C70">
        <w:rPr>
          <w:rFonts w:ascii="Times New Roman" w:hAnsi="Times New Roman" w:cs="Times New Roman"/>
          <w:sz w:val="28"/>
          <w:szCs w:val="28"/>
        </w:rPr>
        <w:t xml:space="preserve">the </w:t>
      </w:r>
      <w:r w:rsidR="009766D9" w:rsidRPr="00C46C70">
        <w:rPr>
          <w:rFonts w:ascii="Times New Roman" w:hAnsi="Times New Roman" w:cs="Times New Roman"/>
          <w:sz w:val="28"/>
          <w:szCs w:val="28"/>
        </w:rPr>
        <w:t xml:space="preserve">STM32F4 board </w:t>
      </w:r>
      <w:r w:rsidR="00ED525F" w:rsidRPr="00C46C70">
        <w:rPr>
          <w:rFonts w:ascii="Times New Roman" w:hAnsi="Times New Roman" w:cs="Times New Roman"/>
          <w:sz w:val="28"/>
          <w:szCs w:val="28"/>
        </w:rPr>
        <w:t>via UART.</w:t>
      </w:r>
    </w:p>
    <w:p w14:paraId="0D496615" w14:textId="77777777" w:rsidR="00F2167A" w:rsidRPr="00C46C70" w:rsidRDefault="00F2167A" w:rsidP="004E0738">
      <w:pPr>
        <w:rPr>
          <w:rFonts w:ascii="Times New Roman" w:hAnsi="Times New Roman" w:cs="Times New Roman"/>
          <w:sz w:val="28"/>
          <w:szCs w:val="28"/>
        </w:rPr>
      </w:pPr>
    </w:p>
    <w:p w14:paraId="68D9D714" w14:textId="7584C7BC" w:rsidR="00ED525F" w:rsidRPr="00C46C70" w:rsidRDefault="00F2167A" w:rsidP="004E0738">
      <w:pPr>
        <w:rPr>
          <w:rFonts w:ascii="Times New Roman" w:hAnsi="Times New Roman" w:cs="Times New Roman"/>
          <w:sz w:val="28"/>
          <w:szCs w:val="28"/>
        </w:rPr>
      </w:pPr>
      <w:r w:rsidRPr="00C46C70">
        <w:rPr>
          <w:rFonts w:ascii="Times New Roman" w:hAnsi="Times New Roman" w:cs="Times New Roman"/>
          <w:noProof/>
          <w:sz w:val="28"/>
          <w:szCs w:val="28"/>
        </w:rPr>
        <w:drawing>
          <wp:inline distT="0" distB="0" distL="0" distR="0" wp14:anchorId="01EF6EF6" wp14:editId="504EC760">
            <wp:extent cx="4339374" cy="581891"/>
            <wp:effectExtent l="0" t="0" r="4445" b="8890"/>
            <wp:docPr id="206737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7371" name=""/>
                    <pic:cNvPicPr/>
                  </pic:nvPicPr>
                  <pic:blipFill>
                    <a:blip r:embed="rId16"/>
                    <a:stretch>
                      <a:fillRect/>
                    </a:stretch>
                  </pic:blipFill>
                  <pic:spPr>
                    <a:xfrm>
                      <a:off x="0" y="0"/>
                      <a:ext cx="4352288" cy="583623"/>
                    </a:xfrm>
                    <a:prstGeom prst="rect">
                      <a:avLst/>
                    </a:prstGeom>
                  </pic:spPr>
                </pic:pic>
              </a:graphicData>
            </a:graphic>
          </wp:inline>
        </w:drawing>
      </w:r>
    </w:p>
    <w:p w14:paraId="01174565" w14:textId="72BD630B" w:rsidR="008927C9" w:rsidRPr="00C46C70" w:rsidRDefault="00C91119" w:rsidP="004E0738">
      <w:pPr>
        <w:rPr>
          <w:rFonts w:ascii="Times New Roman" w:hAnsi="Times New Roman" w:cs="Times New Roman"/>
          <w:sz w:val="40"/>
          <w:szCs w:val="40"/>
        </w:rPr>
      </w:pPr>
      <w:r w:rsidRPr="00C46C70">
        <w:rPr>
          <w:rFonts w:ascii="Times New Roman" w:hAnsi="Times New Roman" w:cs="Times New Roman"/>
          <w:noProof/>
          <w:sz w:val="40"/>
          <w:szCs w:val="40"/>
        </w:rPr>
        <w:drawing>
          <wp:inline distT="0" distB="0" distL="0" distR="0" wp14:anchorId="668D9FF8" wp14:editId="7B0A3422">
            <wp:extent cx="6124402" cy="1886989"/>
            <wp:effectExtent l="0" t="0" r="0" b="0"/>
            <wp:docPr id="126253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0901" name=""/>
                    <pic:cNvPicPr/>
                  </pic:nvPicPr>
                  <pic:blipFill>
                    <a:blip r:embed="rId17"/>
                    <a:stretch>
                      <a:fillRect/>
                    </a:stretch>
                  </pic:blipFill>
                  <pic:spPr>
                    <a:xfrm>
                      <a:off x="0" y="0"/>
                      <a:ext cx="6131817" cy="1889273"/>
                    </a:xfrm>
                    <a:prstGeom prst="rect">
                      <a:avLst/>
                    </a:prstGeom>
                  </pic:spPr>
                </pic:pic>
              </a:graphicData>
            </a:graphic>
          </wp:inline>
        </w:drawing>
      </w:r>
    </w:p>
    <w:p w14:paraId="01D5758C" w14:textId="3B7F6D57" w:rsidR="00F2167A" w:rsidRPr="00C46C70" w:rsidRDefault="00F2167A" w:rsidP="004E0738">
      <w:pPr>
        <w:rPr>
          <w:rFonts w:ascii="Times New Roman" w:hAnsi="Times New Roman" w:cs="Times New Roman"/>
          <w:sz w:val="24"/>
          <w:szCs w:val="24"/>
        </w:rPr>
      </w:pPr>
      <w:r w:rsidRPr="00C46C70">
        <w:rPr>
          <w:rFonts w:ascii="Times New Roman" w:hAnsi="Times New Roman" w:cs="Times New Roman"/>
          <w:sz w:val="24"/>
          <w:szCs w:val="24"/>
        </w:rPr>
        <w:t xml:space="preserve">The above code is responsible </w:t>
      </w:r>
      <w:r w:rsidR="00CE3FC2" w:rsidRPr="00C46C70">
        <w:rPr>
          <w:rFonts w:ascii="Times New Roman" w:hAnsi="Times New Roman" w:cs="Times New Roman"/>
          <w:sz w:val="24"/>
          <w:szCs w:val="24"/>
        </w:rPr>
        <w:t>for sending</w:t>
      </w:r>
      <w:r w:rsidRPr="00C46C70">
        <w:rPr>
          <w:rFonts w:ascii="Times New Roman" w:hAnsi="Times New Roman" w:cs="Times New Roman"/>
          <w:sz w:val="24"/>
          <w:szCs w:val="24"/>
        </w:rPr>
        <w:t xml:space="preserve"> data </w:t>
      </w:r>
      <w:r w:rsidR="00E724B5" w:rsidRPr="00C46C70">
        <w:rPr>
          <w:rFonts w:ascii="Times New Roman" w:hAnsi="Times New Roman" w:cs="Times New Roman"/>
          <w:sz w:val="24"/>
          <w:szCs w:val="24"/>
        </w:rPr>
        <w:t>to HC 05 from the encoder at every 500ms</w:t>
      </w:r>
      <w:r w:rsidR="002F3E27" w:rsidRPr="00C46C70">
        <w:rPr>
          <w:rFonts w:ascii="Times New Roman" w:hAnsi="Times New Roman" w:cs="Times New Roman"/>
          <w:sz w:val="24"/>
          <w:szCs w:val="24"/>
        </w:rPr>
        <w:t>.</w:t>
      </w:r>
    </w:p>
    <w:p w14:paraId="6586EB49" w14:textId="2D377F2B" w:rsidR="002F3E27" w:rsidRPr="00C46C70" w:rsidRDefault="000F0EF6" w:rsidP="004E0738">
      <w:pPr>
        <w:rPr>
          <w:rFonts w:ascii="Times New Roman" w:hAnsi="Times New Roman" w:cs="Times New Roman"/>
          <w:sz w:val="24"/>
          <w:szCs w:val="24"/>
        </w:rPr>
      </w:pPr>
      <w:r w:rsidRPr="00C46C70">
        <w:rPr>
          <w:rFonts w:ascii="Times New Roman" w:hAnsi="Times New Roman" w:cs="Times New Roman"/>
          <w:sz w:val="24"/>
          <w:szCs w:val="24"/>
        </w:rPr>
        <w:t xml:space="preserve">         </w:t>
      </w:r>
      <w:r w:rsidRPr="00C46C70">
        <w:rPr>
          <w:rFonts w:ascii="Times New Roman" w:hAnsi="Times New Roman" w:cs="Times New Roman"/>
          <w:noProof/>
          <w:sz w:val="24"/>
          <w:szCs w:val="24"/>
        </w:rPr>
        <w:drawing>
          <wp:inline distT="0" distB="0" distL="0" distR="0" wp14:anchorId="686112E6" wp14:editId="3417D231">
            <wp:extent cx="2969476" cy="1378424"/>
            <wp:effectExtent l="0" t="0" r="2540" b="0"/>
            <wp:docPr id="104022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20064" name=""/>
                    <pic:cNvPicPr/>
                  </pic:nvPicPr>
                  <pic:blipFill>
                    <a:blip r:embed="rId18"/>
                    <a:stretch>
                      <a:fillRect/>
                    </a:stretch>
                  </pic:blipFill>
                  <pic:spPr>
                    <a:xfrm>
                      <a:off x="0" y="0"/>
                      <a:ext cx="2997060" cy="1391228"/>
                    </a:xfrm>
                    <a:prstGeom prst="rect">
                      <a:avLst/>
                    </a:prstGeom>
                  </pic:spPr>
                </pic:pic>
              </a:graphicData>
            </a:graphic>
          </wp:inline>
        </w:drawing>
      </w:r>
    </w:p>
    <w:p w14:paraId="4E75EE09" w14:textId="77777777" w:rsidR="000F0EF6" w:rsidRPr="00C46C70" w:rsidRDefault="000F0EF6" w:rsidP="004E0738">
      <w:pPr>
        <w:rPr>
          <w:rFonts w:ascii="Times New Roman" w:hAnsi="Times New Roman" w:cs="Times New Roman"/>
          <w:sz w:val="24"/>
          <w:szCs w:val="24"/>
        </w:rPr>
      </w:pPr>
    </w:p>
    <w:p w14:paraId="26B4ABB8" w14:textId="45196FAC" w:rsidR="002F3E27" w:rsidRPr="00C46C70" w:rsidRDefault="00591131" w:rsidP="004E0738">
      <w:pPr>
        <w:rPr>
          <w:rFonts w:ascii="Times New Roman" w:hAnsi="Times New Roman" w:cs="Times New Roman"/>
          <w:sz w:val="24"/>
          <w:szCs w:val="24"/>
        </w:rPr>
      </w:pPr>
      <w:r w:rsidRPr="00C46C70">
        <w:rPr>
          <w:rFonts w:ascii="Times New Roman" w:hAnsi="Times New Roman" w:cs="Times New Roman"/>
          <w:noProof/>
          <w:sz w:val="24"/>
          <w:szCs w:val="24"/>
        </w:rPr>
        <w:drawing>
          <wp:inline distT="0" distB="0" distL="0" distR="0" wp14:anchorId="7BDDFEA2" wp14:editId="0E7E954D">
            <wp:extent cx="4587638" cy="1165961"/>
            <wp:effectExtent l="0" t="0" r="3810" b="0"/>
            <wp:docPr id="101742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23171" name=""/>
                    <pic:cNvPicPr/>
                  </pic:nvPicPr>
                  <pic:blipFill>
                    <a:blip r:embed="rId19"/>
                    <a:stretch>
                      <a:fillRect/>
                    </a:stretch>
                  </pic:blipFill>
                  <pic:spPr>
                    <a:xfrm>
                      <a:off x="0" y="0"/>
                      <a:ext cx="4587638" cy="1165961"/>
                    </a:xfrm>
                    <a:prstGeom prst="rect">
                      <a:avLst/>
                    </a:prstGeom>
                  </pic:spPr>
                </pic:pic>
              </a:graphicData>
            </a:graphic>
          </wp:inline>
        </w:drawing>
      </w:r>
    </w:p>
    <w:p w14:paraId="047F45BF" w14:textId="38AD29A0" w:rsidR="000F0EF6" w:rsidRPr="00C46C70" w:rsidRDefault="000F0EF6" w:rsidP="004E0738">
      <w:pPr>
        <w:rPr>
          <w:rFonts w:ascii="Times New Roman" w:hAnsi="Times New Roman" w:cs="Times New Roman"/>
          <w:sz w:val="24"/>
          <w:szCs w:val="24"/>
        </w:rPr>
      </w:pPr>
    </w:p>
    <w:p w14:paraId="59D7532A" w14:textId="3B7F6D57" w:rsidR="001C66F9" w:rsidRPr="00C46C70" w:rsidRDefault="001C66F9" w:rsidP="004E0738">
      <w:pPr>
        <w:rPr>
          <w:rFonts w:ascii="Times New Roman" w:hAnsi="Times New Roman" w:cs="Times New Roman"/>
          <w:sz w:val="24"/>
          <w:szCs w:val="24"/>
        </w:rPr>
      </w:pPr>
      <w:r w:rsidRPr="00C46C70">
        <w:rPr>
          <w:rFonts w:ascii="Times New Roman" w:hAnsi="Times New Roman" w:cs="Times New Roman"/>
          <w:sz w:val="24"/>
          <w:szCs w:val="24"/>
        </w:rPr>
        <w:t>The above code is responsible for receiving the data in STM32F4</w:t>
      </w:r>
    </w:p>
    <w:p w14:paraId="08C54FD0" w14:textId="7A6FE943" w:rsidR="004222AF" w:rsidRPr="00C46C70" w:rsidRDefault="008951B5" w:rsidP="00F755A7">
      <w:pPr>
        <w:pStyle w:val="Heading2"/>
        <w:ind w:left="0"/>
        <w:jc w:val="left"/>
        <w:rPr>
          <w:rFonts w:ascii="Times New Roman" w:hAnsi="Times New Roman" w:cs="Times New Roman"/>
          <w:i w:val="0"/>
          <w:iCs w:val="0"/>
        </w:rPr>
      </w:pPr>
      <w:bookmarkStart w:id="24" w:name="_Toc159225747"/>
      <w:r w:rsidRPr="00C46C70">
        <w:rPr>
          <w:rFonts w:ascii="Times New Roman" w:hAnsi="Times New Roman" w:cs="Times New Roman"/>
          <w:i w:val="0"/>
          <w:iCs w:val="0"/>
        </w:rPr>
        <w:lastRenderedPageBreak/>
        <w:t>4.4</w:t>
      </w:r>
      <w:r w:rsidR="004222AF" w:rsidRPr="00C46C70">
        <w:rPr>
          <w:rFonts w:ascii="Times New Roman" w:hAnsi="Times New Roman" w:cs="Times New Roman"/>
          <w:i w:val="0"/>
          <w:iCs w:val="0"/>
        </w:rPr>
        <w:t xml:space="preserve"> </w:t>
      </w:r>
      <w:r w:rsidR="009D4027" w:rsidRPr="00C46C70">
        <w:rPr>
          <w:rFonts w:ascii="Times New Roman" w:hAnsi="Times New Roman" w:cs="Times New Roman"/>
          <w:i w:val="0"/>
          <w:iCs w:val="0"/>
        </w:rPr>
        <w:t>Sending data to Things Board</w:t>
      </w:r>
      <w:bookmarkEnd w:id="24"/>
    </w:p>
    <w:p w14:paraId="7FA48696" w14:textId="77777777" w:rsidR="00D37437" w:rsidRPr="00C46C70" w:rsidRDefault="003033F2" w:rsidP="003033F2">
      <w:pPr>
        <w:rPr>
          <w:rFonts w:ascii="Times New Roman" w:hAnsi="Times New Roman" w:cs="Times New Roman"/>
          <w:sz w:val="28"/>
          <w:szCs w:val="28"/>
        </w:rPr>
      </w:pPr>
      <w:r w:rsidRPr="00C46C70">
        <w:rPr>
          <w:rFonts w:ascii="Times New Roman" w:hAnsi="Times New Roman" w:cs="Times New Roman"/>
          <w:sz w:val="28"/>
          <w:szCs w:val="28"/>
        </w:rPr>
        <w:tab/>
      </w:r>
    </w:p>
    <w:p w14:paraId="1B8369F6" w14:textId="5D78D587" w:rsidR="0040603C" w:rsidRPr="00C46C70" w:rsidRDefault="003033F2" w:rsidP="00D37437">
      <w:pPr>
        <w:ind w:firstLine="720"/>
        <w:rPr>
          <w:rFonts w:ascii="Times New Roman" w:hAnsi="Times New Roman" w:cs="Times New Roman"/>
          <w:sz w:val="28"/>
          <w:szCs w:val="28"/>
        </w:rPr>
      </w:pPr>
      <w:r w:rsidRPr="00C46C70">
        <w:rPr>
          <w:rFonts w:ascii="Times New Roman" w:hAnsi="Times New Roman" w:cs="Times New Roman"/>
          <w:sz w:val="28"/>
          <w:szCs w:val="28"/>
        </w:rPr>
        <w:t xml:space="preserve">To finally make a Dashboard we need to send the data </w:t>
      </w:r>
      <w:r w:rsidR="002E0C7B" w:rsidRPr="00C46C70">
        <w:rPr>
          <w:rFonts w:ascii="Times New Roman" w:hAnsi="Times New Roman" w:cs="Times New Roman"/>
          <w:sz w:val="28"/>
          <w:szCs w:val="28"/>
        </w:rPr>
        <w:t>to an IoT platform</w:t>
      </w:r>
      <w:r w:rsidR="009D4027" w:rsidRPr="00C46C70">
        <w:rPr>
          <w:rFonts w:ascii="Times New Roman" w:hAnsi="Times New Roman" w:cs="Times New Roman"/>
          <w:sz w:val="28"/>
          <w:szCs w:val="28"/>
        </w:rPr>
        <w:t>, we are using</w:t>
      </w:r>
      <w:r w:rsidR="00772FFC" w:rsidRPr="00C46C70">
        <w:rPr>
          <w:rFonts w:ascii="Times New Roman" w:hAnsi="Times New Roman" w:cs="Times New Roman"/>
          <w:sz w:val="28"/>
          <w:szCs w:val="28"/>
        </w:rPr>
        <w:t xml:space="preserve"> MQTT protocol via </w:t>
      </w:r>
      <w:r w:rsidR="00220B46" w:rsidRPr="00C46C70">
        <w:rPr>
          <w:rFonts w:ascii="Times New Roman" w:hAnsi="Times New Roman" w:cs="Times New Roman"/>
          <w:sz w:val="28"/>
          <w:szCs w:val="28"/>
        </w:rPr>
        <w:t>ESP32, however</w:t>
      </w:r>
      <w:r w:rsidR="00323EB4" w:rsidRPr="00C46C70">
        <w:rPr>
          <w:rFonts w:ascii="Times New Roman" w:hAnsi="Times New Roman" w:cs="Times New Roman"/>
          <w:sz w:val="28"/>
          <w:szCs w:val="28"/>
        </w:rPr>
        <w:t>,</w:t>
      </w:r>
      <w:r w:rsidR="00220B46" w:rsidRPr="00C46C70">
        <w:rPr>
          <w:rFonts w:ascii="Times New Roman" w:hAnsi="Times New Roman" w:cs="Times New Roman"/>
          <w:sz w:val="28"/>
          <w:szCs w:val="28"/>
        </w:rPr>
        <w:t xml:space="preserve"> we need to first get data from STM32F4 to the ESP</w:t>
      </w:r>
      <w:r w:rsidR="0040603C" w:rsidRPr="00C46C70">
        <w:rPr>
          <w:rFonts w:ascii="Times New Roman" w:hAnsi="Times New Roman" w:cs="Times New Roman"/>
          <w:sz w:val="28"/>
          <w:szCs w:val="28"/>
        </w:rPr>
        <w:t>.</w:t>
      </w:r>
    </w:p>
    <w:p w14:paraId="268373E3" w14:textId="3573CFD3" w:rsidR="005E6B65" w:rsidRPr="00C46C70" w:rsidRDefault="0040603C" w:rsidP="003033F2">
      <w:pPr>
        <w:rPr>
          <w:rFonts w:ascii="Times New Roman" w:hAnsi="Times New Roman" w:cs="Times New Roman"/>
          <w:sz w:val="28"/>
          <w:szCs w:val="28"/>
        </w:rPr>
      </w:pPr>
      <w:r w:rsidRPr="00C46C70">
        <w:rPr>
          <w:rFonts w:ascii="Times New Roman" w:hAnsi="Times New Roman" w:cs="Times New Roman"/>
          <w:sz w:val="28"/>
          <w:szCs w:val="28"/>
        </w:rPr>
        <w:tab/>
        <w:t>For this</w:t>
      </w:r>
      <w:r w:rsidR="00323EB4" w:rsidRPr="00C46C70">
        <w:rPr>
          <w:rFonts w:ascii="Times New Roman" w:hAnsi="Times New Roman" w:cs="Times New Roman"/>
          <w:sz w:val="28"/>
          <w:szCs w:val="28"/>
        </w:rPr>
        <w:t>,</w:t>
      </w:r>
      <w:r w:rsidRPr="00C46C70">
        <w:rPr>
          <w:rFonts w:ascii="Times New Roman" w:hAnsi="Times New Roman" w:cs="Times New Roman"/>
          <w:sz w:val="28"/>
          <w:szCs w:val="28"/>
        </w:rPr>
        <w:t xml:space="preserve"> we are using UART </w:t>
      </w:r>
      <w:r w:rsidR="00DC1D11" w:rsidRPr="00C46C70">
        <w:rPr>
          <w:rFonts w:ascii="Times New Roman" w:hAnsi="Times New Roman" w:cs="Times New Roman"/>
          <w:sz w:val="28"/>
          <w:szCs w:val="28"/>
        </w:rPr>
        <w:t>to connect the</w:t>
      </w:r>
      <w:r w:rsidR="005E6B65" w:rsidRPr="00C46C70">
        <w:rPr>
          <w:rFonts w:ascii="Times New Roman" w:hAnsi="Times New Roman" w:cs="Times New Roman"/>
          <w:sz w:val="28"/>
          <w:szCs w:val="28"/>
        </w:rPr>
        <w:t xml:space="preserve"> STM32F4 and ESP32.</w:t>
      </w:r>
    </w:p>
    <w:p w14:paraId="3B5D5A3B" w14:textId="6B4EF8D7" w:rsidR="007B15C4" w:rsidRPr="00C46C70" w:rsidRDefault="005E6B65" w:rsidP="003033F2">
      <w:pPr>
        <w:rPr>
          <w:rFonts w:ascii="Times New Roman" w:hAnsi="Times New Roman" w:cs="Times New Roman"/>
          <w:sz w:val="28"/>
          <w:szCs w:val="28"/>
        </w:rPr>
      </w:pPr>
      <w:r w:rsidRPr="00C46C70">
        <w:rPr>
          <w:rFonts w:ascii="Times New Roman" w:hAnsi="Times New Roman" w:cs="Times New Roman"/>
          <w:sz w:val="28"/>
          <w:szCs w:val="28"/>
        </w:rPr>
        <w:tab/>
        <w:t>Further</w:t>
      </w:r>
      <w:r w:rsidR="00323EB4" w:rsidRPr="00C46C70">
        <w:rPr>
          <w:rFonts w:ascii="Times New Roman" w:hAnsi="Times New Roman" w:cs="Times New Roman"/>
          <w:sz w:val="28"/>
          <w:szCs w:val="28"/>
        </w:rPr>
        <w:t>,</w:t>
      </w:r>
      <w:r w:rsidRPr="00C46C70">
        <w:rPr>
          <w:rFonts w:ascii="Times New Roman" w:hAnsi="Times New Roman" w:cs="Times New Roman"/>
          <w:sz w:val="28"/>
          <w:szCs w:val="28"/>
        </w:rPr>
        <w:t xml:space="preserve"> we send</w:t>
      </w:r>
      <w:r w:rsidR="00F200BA" w:rsidRPr="00C46C70">
        <w:rPr>
          <w:rFonts w:ascii="Times New Roman" w:hAnsi="Times New Roman" w:cs="Times New Roman"/>
          <w:sz w:val="28"/>
          <w:szCs w:val="28"/>
        </w:rPr>
        <w:t xml:space="preserve"> this</w:t>
      </w:r>
      <w:r w:rsidRPr="00C46C70">
        <w:rPr>
          <w:rFonts w:ascii="Times New Roman" w:hAnsi="Times New Roman" w:cs="Times New Roman"/>
          <w:sz w:val="28"/>
          <w:szCs w:val="28"/>
        </w:rPr>
        <w:t xml:space="preserve"> data from the ESP32 </w:t>
      </w:r>
      <w:r w:rsidR="00F200BA" w:rsidRPr="00C46C70">
        <w:rPr>
          <w:rFonts w:ascii="Times New Roman" w:hAnsi="Times New Roman" w:cs="Times New Roman"/>
          <w:sz w:val="28"/>
          <w:szCs w:val="28"/>
        </w:rPr>
        <w:t xml:space="preserve">in JSON format </w:t>
      </w:r>
      <w:r w:rsidRPr="00C46C70">
        <w:rPr>
          <w:rFonts w:ascii="Times New Roman" w:hAnsi="Times New Roman" w:cs="Times New Roman"/>
          <w:sz w:val="28"/>
          <w:szCs w:val="28"/>
        </w:rPr>
        <w:t xml:space="preserve">to </w:t>
      </w:r>
      <w:r w:rsidR="00323EB4" w:rsidRPr="00C46C70">
        <w:rPr>
          <w:rFonts w:ascii="Times New Roman" w:hAnsi="Times New Roman" w:cs="Times New Roman"/>
          <w:sz w:val="28"/>
          <w:szCs w:val="28"/>
        </w:rPr>
        <w:t xml:space="preserve">the </w:t>
      </w:r>
      <w:r w:rsidRPr="00C46C70">
        <w:rPr>
          <w:rFonts w:ascii="Times New Roman" w:hAnsi="Times New Roman" w:cs="Times New Roman"/>
          <w:sz w:val="28"/>
          <w:szCs w:val="28"/>
        </w:rPr>
        <w:t>cloud</w:t>
      </w:r>
      <w:r w:rsidR="00F200BA" w:rsidRPr="00C46C70">
        <w:rPr>
          <w:rFonts w:ascii="Times New Roman" w:hAnsi="Times New Roman" w:cs="Times New Roman"/>
          <w:sz w:val="28"/>
          <w:szCs w:val="28"/>
        </w:rPr>
        <w:t xml:space="preserve"> </w:t>
      </w:r>
      <w:r w:rsidR="00F03A9E" w:rsidRPr="00C46C70">
        <w:rPr>
          <w:rFonts w:ascii="Times New Roman" w:hAnsi="Times New Roman" w:cs="Times New Roman"/>
          <w:sz w:val="28"/>
          <w:szCs w:val="28"/>
        </w:rPr>
        <w:t>Things Board IoT Cloud Platform</w:t>
      </w:r>
      <w:r w:rsidRPr="00C46C70">
        <w:rPr>
          <w:rFonts w:ascii="Times New Roman" w:hAnsi="Times New Roman" w:cs="Times New Roman"/>
          <w:sz w:val="28"/>
          <w:szCs w:val="28"/>
        </w:rPr>
        <w:t xml:space="preserve"> using MQTT</w:t>
      </w:r>
      <w:r w:rsidR="00F16BE0" w:rsidRPr="00C46C70">
        <w:rPr>
          <w:rFonts w:ascii="Times New Roman" w:hAnsi="Times New Roman" w:cs="Times New Roman"/>
          <w:sz w:val="28"/>
          <w:szCs w:val="28"/>
        </w:rPr>
        <w:t xml:space="preserve"> (Message Queuing Telemetry Transport)</w:t>
      </w:r>
      <w:r w:rsidR="00772FFC" w:rsidRPr="00C46C70">
        <w:rPr>
          <w:rFonts w:ascii="Times New Roman" w:hAnsi="Times New Roman" w:cs="Times New Roman"/>
          <w:sz w:val="28"/>
          <w:szCs w:val="28"/>
        </w:rPr>
        <w:t xml:space="preserve"> </w:t>
      </w:r>
      <w:r w:rsidR="00F16BE0" w:rsidRPr="00C46C70">
        <w:rPr>
          <w:rFonts w:ascii="Times New Roman" w:hAnsi="Times New Roman" w:cs="Times New Roman"/>
          <w:sz w:val="28"/>
          <w:szCs w:val="28"/>
        </w:rPr>
        <w:t>protocol.</w:t>
      </w:r>
    </w:p>
    <w:p w14:paraId="57B46955" w14:textId="362D2D49" w:rsidR="007B15C4" w:rsidRPr="00C46C70" w:rsidRDefault="007B15C4" w:rsidP="003033F2">
      <w:pPr>
        <w:rPr>
          <w:rFonts w:ascii="Times New Roman" w:hAnsi="Times New Roman" w:cs="Times New Roman"/>
          <w:sz w:val="28"/>
          <w:szCs w:val="28"/>
        </w:rPr>
      </w:pPr>
      <w:r w:rsidRPr="00C46C70">
        <w:rPr>
          <w:rFonts w:ascii="Times New Roman" w:hAnsi="Times New Roman" w:cs="Times New Roman"/>
          <w:noProof/>
          <w:sz w:val="28"/>
          <w:szCs w:val="28"/>
        </w:rPr>
        <w:drawing>
          <wp:inline distT="0" distB="0" distL="0" distR="0" wp14:anchorId="7E2F1DBC" wp14:editId="13172F10">
            <wp:extent cx="4093200" cy="2844000"/>
            <wp:effectExtent l="0" t="0" r="3175" b="0"/>
            <wp:docPr id="171920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08821" name=""/>
                    <pic:cNvPicPr/>
                  </pic:nvPicPr>
                  <pic:blipFill>
                    <a:blip r:embed="rId20"/>
                    <a:stretch>
                      <a:fillRect/>
                    </a:stretch>
                  </pic:blipFill>
                  <pic:spPr>
                    <a:xfrm>
                      <a:off x="0" y="0"/>
                      <a:ext cx="4093200" cy="2844000"/>
                    </a:xfrm>
                    <a:prstGeom prst="rect">
                      <a:avLst/>
                    </a:prstGeom>
                  </pic:spPr>
                </pic:pic>
              </a:graphicData>
            </a:graphic>
          </wp:inline>
        </w:drawing>
      </w:r>
    </w:p>
    <w:p w14:paraId="67E6FFA3" w14:textId="2470B687" w:rsidR="001A007C" w:rsidRPr="00C46C70" w:rsidRDefault="001A007C" w:rsidP="003033F2">
      <w:pPr>
        <w:rPr>
          <w:rFonts w:ascii="Times New Roman" w:hAnsi="Times New Roman" w:cs="Times New Roman"/>
          <w:sz w:val="28"/>
          <w:szCs w:val="28"/>
        </w:rPr>
      </w:pPr>
      <w:r w:rsidRPr="00C46C70">
        <w:rPr>
          <w:rFonts w:ascii="Times New Roman" w:hAnsi="Times New Roman" w:cs="Times New Roman"/>
          <w:sz w:val="28"/>
          <w:szCs w:val="28"/>
        </w:rPr>
        <w:t xml:space="preserve">Code to parse the data in a meaningful manner for further operation by the ESP after receiving it via UART from STM32F4 </w:t>
      </w:r>
    </w:p>
    <w:p w14:paraId="476D32C1" w14:textId="3B7F6D57" w:rsidR="001A007C" w:rsidRPr="00C46C70" w:rsidRDefault="003065F3" w:rsidP="003033F2">
      <w:pPr>
        <w:rPr>
          <w:rFonts w:ascii="Times New Roman" w:hAnsi="Times New Roman" w:cs="Times New Roman"/>
          <w:sz w:val="28"/>
          <w:szCs w:val="28"/>
        </w:rPr>
      </w:pPr>
      <w:r w:rsidRPr="00C46C70">
        <w:rPr>
          <w:rFonts w:ascii="Times New Roman" w:hAnsi="Times New Roman" w:cs="Times New Roman"/>
          <w:noProof/>
        </w:rPr>
        <w:drawing>
          <wp:inline distT="0" distB="0" distL="0" distR="0" wp14:anchorId="2B76FAEA" wp14:editId="7F24CF4D">
            <wp:extent cx="5731510" cy="2379980"/>
            <wp:effectExtent l="0" t="0" r="2540" b="1270"/>
            <wp:docPr id="97376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5B015E93" w14:textId="7FBD93A8" w:rsidR="003C0C8D" w:rsidRPr="00C46C70" w:rsidRDefault="00733898" w:rsidP="00297A7B">
      <w:pPr>
        <w:rPr>
          <w:rFonts w:ascii="Times New Roman" w:hAnsi="Times New Roman" w:cs="Times New Roman"/>
          <w:b/>
          <w:bCs/>
          <w:sz w:val="36"/>
          <w:szCs w:val="36"/>
        </w:rPr>
      </w:pPr>
      <w:r w:rsidRPr="00C46C70">
        <w:rPr>
          <w:rFonts w:ascii="Times New Roman" w:hAnsi="Times New Roman" w:cs="Times New Roman"/>
          <w:sz w:val="28"/>
          <w:szCs w:val="28"/>
        </w:rPr>
        <w:t xml:space="preserve">Function to create a JSON file of data to be sent to </w:t>
      </w:r>
      <w:r w:rsidR="003C0C8D" w:rsidRPr="00C46C70">
        <w:rPr>
          <w:rFonts w:ascii="Times New Roman" w:hAnsi="Times New Roman" w:cs="Times New Roman"/>
          <w:sz w:val="28"/>
          <w:szCs w:val="28"/>
        </w:rPr>
        <w:t xml:space="preserve">the </w:t>
      </w:r>
      <w:r w:rsidRPr="00C46C70">
        <w:rPr>
          <w:rFonts w:ascii="Times New Roman" w:hAnsi="Times New Roman" w:cs="Times New Roman"/>
          <w:sz w:val="28"/>
          <w:szCs w:val="28"/>
        </w:rPr>
        <w:t xml:space="preserve">cloud and send it </w:t>
      </w:r>
      <w:r w:rsidR="003C0C8D" w:rsidRPr="00C46C70">
        <w:rPr>
          <w:rFonts w:ascii="Times New Roman" w:hAnsi="Times New Roman" w:cs="Times New Roman"/>
          <w:sz w:val="28"/>
          <w:szCs w:val="28"/>
        </w:rPr>
        <w:t xml:space="preserve">using </w:t>
      </w:r>
      <w:r w:rsidRPr="00C46C70">
        <w:rPr>
          <w:rFonts w:ascii="Times New Roman" w:hAnsi="Times New Roman" w:cs="Times New Roman"/>
          <w:sz w:val="28"/>
          <w:szCs w:val="28"/>
        </w:rPr>
        <w:t>MQTT</w:t>
      </w:r>
      <w:r w:rsidR="003C0C8D" w:rsidRPr="00C46C70">
        <w:rPr>
          <w:rFonts w:ascii="Times New Roman" w:hAnsi="Times New Roman" w:cs="Times New Roman"/>
          <w:b/>
          <w:bCs/>
          <w:sz w:val="36"/>
          <w:szCs w:val="36"/>
        </w:rPr>
        <w:br w:type="page"/>
      </w:r>
    </w:p>
    <w:p w14:paraId="65B38CA0" w14:textId="37628E7F"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5</w:t>
      </w:r>
    </w:p>
    <w:p w14:paraId="517BABC2" w14:textId="5AE7A013" w:rsidR="00C952B8" w:rsidRPr="00C46C70" w:rsidRDefault="00770237" w:rsidP="00384297">
      <w:pPr>
        <w:pStyle w:val="Heading1"/>
        <w:jc w:val="center"/>
        <w:rPr>
          <w:rFonts w:ascii="Times New Roman" w:hAnsi="Times New Roman" w:cs="Times New Roman"/>
          <w:b/>
          <w:bCs/>
          <w:color w:val="auto"/>
          <w:sz w:val="40"/>
          <w:szCs w:val="40"/>
        </w:rPr>
      </w:pPr>
      <w:bookmarkStart w:id="25" w:name="_Toc159225748"/>
      <w:r w:rsidRPr="00C46C70">
        <w:rPr>
          <w:rFonts w:ascii="Times New Roman" w:hAnsi="Times New Roman" w:cs="Times New Roman"/>
          <w:b/>
          <w:bCs/>
          <w:color w:val="auto"/>
          <w:sz w:val="40"/>
          <w:szCs w:val="40"/>
        </w:rPr>
        <w:t>Result</w:t>
      </w:r>
      <w:bookmarkEnd w:id="25"/>
    </w:p>
    <w:p w14:paraId="4F86416E" w14:textId="77777777" w:rsidR="00B95578" w:rsidRPr="00C46C70" w:rsidRDefault="00B95578" w:rsidP="00B95578">
      <w:pPr>
        <w:rPr>
          <w:rFonts w:ascii="Times New Roman" w:hAnsi="Times New Roman" w:cs="Times New Roman"/>
        </w:rPr>
      </w:pPr>
    </w:p>
    <w:p w14:paraId="2DAF43B4" w14:textId="064E1B90" w:rsidR="00DD7673" w:rsidRPr="00C46C70" w:rsidRDefault="00DD7673" w:rsidP="00AB48E1">
      <w:pPr>
        <w:pStyle w:val="ListParagraph"/>
        <w:numPr>
          <w:ilvl w:val="0"/>
          <w:numId w:val="11"/>
        </w:numPr>
        <w:ind w:left="426" w:hanging="426"/>
        <w:rPr>
          <w:rFonts w:ascii="Times New Roman" w:hAnsi="Times New Roman" w:cs="Times New Roman"/>
          <w:sz w:val="28"/>
          <w:szCs w:val="28"/>
        </w:rPr>
      </w:pPr>
      <w:r w:rsidRPr="00C46C70">
        <w:rPr>
          <w:rFonts w:ascii="Times New Roman" w:hAnsi="Times New Roman" w:cs="Times New Roman"/>
          <w:sz w:val="28"/>
          <w:szCs w:val="28"/>
        </w:rPr>
        <w:t xml:space="preserve">A successful connection between boards was made using various communication protocols and </w:t>
      </w:r>
      <w:r w:rsidR="00364CD1" w:rsidRPr="00C46C70">
        <w:rPr>
          <w:rFonts w:ascii="Times New Roman" w:hAnsi="Times New Roman" w:cs="Times New Roman"/>
          <w:sz w:val="28"/>
          <w:szCs w:val="28"/>
        </w:rPr>
        <w:t>were all integrated to work in harmony and provide a smooth user experience</w:t>
      </w:r>
    </w:p>
    <w:p w14:paraId="3DDB8D4B" w14:textId="21F8325E" w:rsidR="00BE4C47" w:rsidRPr="00C46C70" w:rsidRDefault="00BE4C47" w:rsidP="00AB48E1">
      <w:pPr>
        <w:pStyle w:val="ListParagraph"/>
        <w:numPr>
          <w:ilvl w:val="0"/>
          <w:numId w:val="11"/>
        </w:numPr>
        <w:ind w:left="426" w:hanging="426"/>
        <w:rPr>
          <w:rFonts w:ascii="Times New Roman" w:hAnsi="Times New Roman" w:cs="Times New Roman"/>
          <w:sz w:val="28"/>
          <w:szCs w:val="28"/>
        </w:rPr>
      </w:pPr>
      <w:r w:rsidRPr="00C46C70">
        <w:rPr>
          <w:rFonts w:ascii="Times New Roman" w:hAnsi="Times New Roman" w:cs="Times New Roman"/>
          <w:sz w:val="28"/>
          <w:szCs w:val="28"/>
        </w:rPr>
        <w:t xml:space="preserve">Even though the </w:t>
      </w:r>
      <w:r w:rsidR="00C12ABE" w:rsidRPr="00C46C70">
        <w:rPr>
          <w:rFonts w:ascii="Times New Roman" w:hAnsi="Times New Roman" w:cs="Times New Roman"/>
          <w:sz w:val="28"/>
          <w:szCs w:val="28"/>
        </w:rPr>
        <w:t xml:space="preserve">use of STM32F1 caused a bottleneck </w:t>
      </w:r>
      <w:r w:rsidR="00086206" w:rsidRPr="00C46C70">
        <w:rPr>
          <w:rFonts w:ascii="Times New Roman" w:hAnsi="Times New Roman" w:cs="Times New Roman"/>
          <w:sz w:val="28"/>
          <w:szCs w:val="28"/>
        </w:rPr>
        <w:t xml:space="preserve">limiting all other CPUs connected to it via CAN to 72MHz, the </w:t>
      </w:r>
      <w:r w:rsidR="001E4E32" w:rsidRPr="00C46C70">
        <w:rPr>
          <w:rFonts w:ascii="Times New Roman" w:hAnsi="Times New Roman" w:cs="Times New Roman"/>
          <w:sz w:val="28"/>
          <w:szCs w:val="28"/>
        </w:rPr>
        <w:t xml:space="preserve">entire functionality was </w:t>
      </w:r>
      <w:r w:rsidR="00CB661E" w:rsidRPr="00C46C70">
        <w:rPr>
          <w:rFonts w:ascii="Times New Roman" w:hAnsi="Times New Roman" w:cs="Times New Roman"/>
          <w:sz w:val="28"/>
          <w:szCs w:val="28"/>
        </w:rPr>
        <w:t xml:space="preserve">optimized </w:t>
      </w:r>
      <w:r w:rsidR="00C37899" w:rsidRPr="00C46C70">
        <w:rPr>
          <w:rFonts w:ascii="Times New Roman" w:hAnsi="Times New Roman" w:cs="Times New Roman"/>
          <w:sz w:val="28"/>
          <w:szCs w:val="28"/>
        </w:rPr>
        <w:t>to work without a hitch.</w:t>
      </w:r>
    </w:p>
    <w:p w14:paraId="3E1ABECD" w14:textId="59E3BB14" w:rsidR="00384297" w:rsidRPr="00C46C70" w:rsidRDefault="00AB48E1" w:rsidP="00AB48E1">
      <w:pPr>
        <w:pStyle w:val="ListParagraph"/>
        <w:numPr>
          <w:ilvl w:val="0"/>
          <w:numId w:val="11"/>
        </w:numPr>
        <w:ind w:left="426" w:hanging="426"/>
        <w:rPr>
          <w:rFonts w:ascii="Times New Roman" w:hAnsi="Times New Roman" w:cs="Times New Roman"/>
          <w:sz w:val="28"/>
          <w:szCs w:val="28"/>
        </w:rPr>
      </w:pPr>
      <w:r w:rsidRPr="00C46C70">
        <w:rPr>
          <w:rFonts w:ascii="Times New Roman" w:hAnsi="Times New Roman" w:cs="Times New Roman"/>
          <w:sz w:val="28"/>
          <w:szCs w:val="28"/>
        </w:rPr>
        <w:t xml:space="preserve">The dashboard was able to successfully </w:t>
      </w:r>
      <w:r w:rsidR="00B95578" w:rsidRPr="00C46C70">
        <w:rPr>
          <w:rFonts w:ascii="Times New Roman" w:hAnsi="Times New Roman" w:cs="Times New Roman"/>
          <w:sz w:val="28"/>
          <w:szCs w:val="28"/>
        </w:rPr>
        <w:t xml:space="preserve">show data giving actionable insights </w:t>
      </w:r>
      <w:r w:rsidR="009D0402" w:rsidRPr="00C46C70">
        <w:rPr>
          <w:rFonts w:ascii="Times New Roman" w:hAnsi="Times New Roman" w:cs="Times New Roman"/>
          <w:sz w:val="28"/>
          <w:szCs w:val="28"/>
        </w:rPr>
        <w:t>to the user regarding his E</w:t>
      </w:r>
      <w:r w:rsidR="00405195" w:rsidRPr="00C46C70">
        <w:rPr>
          <w:rFonts w:ascii="Times New Roman" w:hAnsi="Times New Roman" w:cs="Times New Roman"/>
          <w:sz w:val="28"/>
          <w:szCs w:val="28"/>
        </w:rPr>
        <w:t>V</w:t>
      </w:r>
      <w:r w:rsidR="00364CD1" w:rsidRPr="00C46C70">
        <w:rPr>
          <w:rFonts w:ascii="Times New Roman" w:hAnsi="Times New Roman" w:cs="Times New Roman"/>
          <w:sz w:val="28"/>
          <w:szCs w:val="28"/>
        </w:rPr>
        <w:t xml:space="preserve"> without much of the technical jargon</w:t>
      </w:r>
    </w:p>
    <w:p w14:paraId="434D63A7" w14:textId="33A67E71" w:rsidR="00B767C4" w:rsidRPr="00C46C70" w:rsidRDefault="00AB48E1">
      <w:pPr>
        <w:rPr>
          <w:rFonts w:ascii="Times New Roman" w:hAnsi="Times New Roman" w:cs="Times New Roman"/>
          <w:b/>
          <w:bCs/>
          <w:sz w:val="44"/>
          <w:szCs w:val="44"/>
        </w:rPr>
      </w:pPr>
      <w:r w:rsidRPr="00C46C70">
        <w:rPr>
          <w:rFonts w:ascii="Times New Roman" w:hAnsi="Times New Roman" w:cs="Times New Roman"/>
          <w:b/>
          <w:bCs/>
          <w:sz w:val="36"/>
          <w:szCs w:val="36"/>
        </w:rPr>
        <w:br w:type="page"/>
      </w:r>
    </w:p>
    <w:p w14:paraId="59DC7037" w14:textId="36A6AE5C"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6</w:t>
      </w:r>
    </w:p>
    <w:p w14:paraId="7CE01AA4" w14:textId="49B10ED3" w:rsidR="00770237" w:rsidRPr="00C46C70" w:rsidRDefault="00770237" w:rsidP="00770237">
      <w:pPr>
        <w:pStyle w:val="Heading1"/>
        <w:jc w:val="center"/>
        <w:rPr>
          <w:rFonts w:ascii="Times New Roman" w:hAnsi="Times New Roman" w:cs="Times New Roman"/>
          <w:b/>
          <w:bCs/>
          <w:color w:val="auto"/>
          <w:sz w:val="40"/>
          <w:szCs w:val="40"/>
        </w:rPr>
      </w:pPr>
      <w:bookmarkStart w:id="26" w:name="_Toc159225749"/>
      <w:r w:rsidRPr="00C46C70">
        <w:rPr>
          <w:rFonts w:ascii="Times New Roman" w:hAnsi="Times New Roman" w:cs="Times New Roman"/>
          <w:b/>
          <w:bCs/>
          <w:color w:val="auto"/>
          <w:sz w:val="40"/>
          <w:szCs w:val="40"/>
        </w:rPr>
        <w:t>Conclusions</w:t>
      </w:r>
      <w:bookmarkEnd w:id="26"/>
    </w:p>
    <w:p w14:paraId="4F22E598" w14:textId="77777777" w:rsidR="00A8652A" w:rsidRPr="00C46C70" w:rsidRDefault="00A8652A" w:rsidP="00E419CD">
      <w:pPr>
        <w:rPr>
          <w:rFonts w:ascii="Times New Roman" w:hAnsi="Times New Roman" w:cs="Times New Roman"/>
          <w:sz w:val="28"/>
          <w:szCs w:val="28"/>
        </w:rPr>
      </w:pPr>
    </w:p>
    <w:p w14:paraId="2B3403F7" w14:textId="56CB4500" w:rsidR="00AD5153" w:rsidRPr="00C46C70" w:rsidRDefault="007F5B20" w:rsidP="00331EEE">
      <w:pPr>
        <w:pStyle w:val="ListParagraph"/>
        <w:numPr>
          <w:ilvl w:val="0"/>
          <w:numId w:val="13"/>
        </w:numPr>
        <w:rPr>
          <w:rFonts w:ascii="Times New Roman" w:hAnsi="Times New Roman" w:cs="Times New Roman"/>
          <w:sz w:val="28"/>
          <w:szCs w:val="28"/>
        </w:rPr>
      </w:pPr>
      <w:r w:rsidRPr="00C46C70">
        <w:rPr>
          <w:rFonts w:ascii="Times New Roman" w:hAnsi="Times New Roman" w:cs="Times New Roman"/>
          <w:sz w:val="28"/>
          <w:szCs w:val="28"/>
        </w:rPr>
        <w:t xml:space="preserve">The dashboard created a great tool and has a good chance </w:t>
      </w:r>
      <w:r w:rsidR="000834C1" w:rsidRPr="00C46C70">
        <w:rPr>
          <w:rFonts w:ascii="Times New Roman" w:hAnsi="Times New Roman" w:cs="Times New Roman"/>
          <w:sz w:val="28"/>
          <w:szCs w:val="28"/>
        </w:rPr>
        <w:t xml:space="preserve">of increasing the rate at which EVs are adopted by the </w:t>
      </w:r>
      <w:r w:rsidR="00AD5153" w:rsidRPr="00C46C70">
        <w:rPr>
          <w:rFonts w:ascii="Times New Roman" w:hAnsi="Times New Roman" w:cs="Times New Roman"/>
          <w:sz w:val="28"/>
          <w:szCs w:val="28"/>
        </w:rPr>
        <w:t>market.</w:t>
      </w:r>
    </w:p>
    <w:p w14:paraId="28FED1B7" w14:textId="4B8D81E0" w:rsidR="00E419CD" w:rsidRPr="00C46C70" w:rsidRDefault="00685A7B" w:rsidP="00A4091A">
      <w:pPr>
        <w:pStyle w:val="ListParagraph"/>
        <w:numPr>
          <w:ilvl w:val="0"/>
          <w:numId w:val="13"/>
        </w:numPr>
        <w:rPr>
          <w:rFonts w:ascii="Times New Roman" w:hAnsi="Times New Roman" w:cs="Times New Roman"/>
          <w:sz w:val="28"/>
          <w:szCs w:val="28"/>
        </w:rPr>
      </w:pPr>
      <w:r w:rsidRPr="00C46C70">
        <w:rPr>
          <w:rFonts w:ascii="Times New Roman" w:hAnsi="Times New Roman" w:cs="Times New Roman"/>
          <w:sz w:val="28"/>
          <w:szCs w:val="28"/>
        </w:rPr>
        <w:t xml:space="preserve">By implementing such a minimalist system EVs can be made more affordable </w:t>
      </w:r>
      <w:r w:rsidR="00E419CD" w:rsidRPr="00C46C70">
        <w:rPr>
          <w:rFonts w:ascii="Times New Roman" w:hAnsi="Times New Roman" w:cs="Times New Roman"/>
          <w:sz w:val="28"/>
          <w:szCs w:val="28"/>
        </w:rPr>
        <w:t>thus widening the scope of the targeted audience.</w:t>
      </w:r>
    </w:p>
    <w:p w14:paraId="07C1108D" w14:textId="77777777" w:rsidR="00770237" w:rsidRPr="00C46C70" w:rsidRDefault="00770237">
      <w:pPr>
        <w:rPr>
          <w:rFonts w:ascii="Times New Roman" w:eastAsiaTheme="majorEastAsia" w:hAnsi="Times New Roman" w:cs="Times New Roman"/>
          <w:b/>
          <w:bCs/>
          <w:sz w:val="40"/>
          <w:szCs w:val="40"/>
        </w:rPr>
      </w:pPr>
      <w:r w:rsidRPr="00C46C70">
        <w:rPr>
          <w:rFonts w:ascii="Times New Roman" w:hAnsi="Times New Roman" w:cs="Times New Roman"/>
          <w:b/>
          <w:bCs/>
          <w:sz w:val="40"/>
          <w:szCs w:val="40"/>
        </w:rPr>
        <w:br w:type="page"/>
      </w:r>
    </w:p>
    <w:p w14:paraId="14A4A334" w14:textId="0D422378"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7</w:t>
      </w:r>
    </w:p>
    <w:p w14:paraId="79C0D82F" w14:textId="20C24C3C" w:rsidR="00770237" w:rsidRPr="00C46C70" w:rsidRDefault="00770237" w:rsidP="00770237">
      <w:pPr>
        <w:pStyle w:val="Heading1"/>
        <w:jc w:val="center"/>
        <w:rPr>
          <w:rFonts w:ascii="Times New Roman" w:hAnsi="Times New Roman" w:cs="Times New Roman"/>
          <w:b/>
          <w:bCs/>
          <w:color w:val="auto"/>
          <w:sz w:val="40"/>
          <w:szCs w:val="40"/>
        </w:rPr>
      </w:pPr>
      <w:bookmarkStart w:id="27" w:name="_Toc159225750"/>
      <w:r w:rsidRPr="00C46C70">
        <w:rPr>
          <w:rFonts w:ascii="Times New Roman" w:hAnsi="Times New Roman" w:cs="Times New Roman"/>
          <w:b/>
          <w:bCs/>
          <w:color w:val="auto"/>
          <w:sz w:val="40"/>
          <w:szCs w:val="40"/>
        </w:rPr>
        <w:t>Future Scope</w:t>
      </w:r>
      <w:bookmarkEnd w:id="27"/>
    </w:p>
    <w:p w14:paraId="5AD989CF" w14:textId="77777777" w:rsidR="009E10AC" w:rsidRPr="00C46C70" w:rsidRDefault="009E10AC" w:rsidP="009E10AC">
      <w:pPr>
        <w:rPr>
          <w:rFonts w:ascii="Times New Roman" w:hAnsi="Times New Roman" w:cs="Times New Roman"/>
        </w:rPr>
      </w:pPr>
    </w:p>
    <w:p w14:paraId="5A8E2442" w14:textId="3B65912C" w:rsidR="0049311D" w:rsidRPr="00C46C70" w:rsidRDefault="00062DE9" w:rsidP="00A4091A">
      <w:pPr>
        <w:pStyle w:val="ListParagraph"/>
        <w:numPr>
          <w:ilvl w:val="0"/>
          <w:numId w:val="14"/>
        </w:numPr>
        <w:rPr>
          <w:rFonts w:ascii="Times New Roman" w:hAnsi="Times New Roman" w:cs="Times New Roman"/>
          <w:sz w:val="28"/>
          <w:szCs w:val="28"/>
        </w:rPr>
      </w:pPr>
      <w:r w:rsidRPr="00C46C70">
        <w:rPr>
          <w:rFonts w:ascii="Times New Roman" w:hAnsi="Times New Roman" w:cs="Times New Roman"/>
          <w:sz w:val="28"/>
          <w:szCs w:val="28"/>
        </w:rPr>
        <w:t>Currently due to the</w:t>
      </w:r>
      <w:r w:rsidR="00BF311B" w:rsidRPr="00C46C70">
        <w:rPr>
          <w:rFonts w:ascii="Times New Roman" w:hAnsi="Times New Roman" w:cs="Times New Roman"/>
          <w:sz w:val="28"/>
          <w:szCs w:val="28"/>
        </w:rPr>
        <w:t xml:space="preserve">re being only two ADCs on STM32F103C8T6 </w:t>
      </w:r>
      <w:r w:rsidR="00D465FB" w:rsidRPr="00C46C70">
        <w:rPr>
          <w:rFonts w:ascii="Times New Roman" w:hAnsi="Times New Roman" w:cs="Times New Roman"/>
          <w:sz w:val="28"/>
          <w:szCs w:val="28"/>
        </w:rPr>
        <w:t xml:space="preserve">only Current and Voltage data are imported </w:t>
      </w:r>
      <w:r w:rsidR="002B243E" w:rsidRPr="00C46C70">
        <w:rPr>
          <w:rFonts w:ascii="Times New Roman" w:hAnsi="Times New Roman" w:cs="Times New Roman"/>
          <w:sz w:val="28"/>
          <w:szCs w:val="28"/>
        </w:rPr>
        <w:t>but by further multiplexing the ADC</w:t>
      </w:r>
      <w:r w:rsidR="001B0076" w:rsidRPr="00C46C70">
        <w:rPr>
          <w:rFonts w:ascii="Times New Roman" w:hAnsi="Times New Roman" w:cs="Times New Roman"/>
          <w:sz w:val="28"/>
          <w:szCs w:val="28"/>
        </w:rPr>
        <w:t xml:space="preserve"> channels or by external multiplexing</w:t>
      </w:r>
      <w:r w:rsidR="002B243E" w:rsidRPr="00C46C70">
        <w:rPr>
          <w:rFonts w:ascii="Times New Roman" w:hAnsi="Times New Roman" w:cs="Times New Roman"/>
          <w:sz w:val="28"/>
          <w:szCs w:val="28"/>
        </w:rPr>
        <w:t xml:space="preserve"> </w:t>
      </w:r>
      <w:r w:rsidR="00FC0826" w:rsidRPr="00C46C70">
        <w:rPr>
          <w:rFonts w:ascii="Times New Roman" w:hAnsi="Times New Roman" w:cs="Times New Roman"/>
          <w:sz w:val="28"/>
          <w:szCs w:val="28"/>
        </w:rPr>
        <w:t xml:space="preserve">to get more data from the battery </w:t>
      </w:r>
      <w:r w:rsidR="005C1875" w:rsidRPr="00C46C70">
        <w:rPr>
          <w:rFonts w:ascii="Times New Roman" w:hAnsi="Times New Roman" w:cs="Times New Roman"/>
          <w:sz w:val="28"/>
          <w:szCs w:val="28"/>
        </w:rPr>
        <w:t xml:space="preserve">and process it for </w:t>
      </w:r>
      <w:r w:rsidR="00F26E98" w:rsidRPr="00C46C70">
        <w:rPr>
          <w:rFonts w:ascii="Times New Roman" w:hAnsi="Times New Roman" w:cs="Times New Roman"/>
          <w:sz w:val="28"/>
          <w:szCs w:val="28"/>
        </w:rPr>
        <w:t xml:space="preserve">more in-depth </w:t>
      </w:r>
      <w:r w:rsidR="0049311D" w:rsidRPr="00C46C70">
        <w:rPr>
          <w:rFonts w:ascii="Times New Roman" w:hAnsi="Times New Roman" w:cs="Times New Roman"/>
          <w:sz w:val="28"/>
          <w:szCs w:val="28"/>
        </w:rPr>
        <w:t>analysis of battery health while charging and during EV running</w:t>
      </w:r>
    </w:p>
    <w:p w14:paraId="2DA23876" w14:textId="5F4E921B" w:rsidR="00A4091A" w:rsidRPr="00C46C70" w:rsidRDefault="00B00C8B" w:rsidP="00A4091A">
      <w:pPr>
        <w:pStyle w:val="ListParagraph"/>
        <w:numPr>
          <w:ilvl w:val="0"/>
          <w:numId w:val="14"/>
        </w:numPr>
        <w:rPr>
          <w:rFonts w:ascii="Times New Roman" w:hAnsi="Times New Roman" w:cs="Times New Roman"/>
          <w:sz w:val="28"/>
          <w:szCs w:val="28"/>
        </w:rPr>
      </w:pPr>
      <w:r w:rsidRPr="00C46C70">
        <w:rPr>
          <w:rFonts w:ascii="Times New Roman" w:hAnsi="Times New Roman" w:cs="Times New Roman"/>
          <w:sz w:val="28"/>
          <w:szCs w:val="28"/>
        </w:rPr>
        <w:t xml:space="preserve">By implementing it with multiplexed ADCs </w:t>
      </w:r>
      <w:r w:rsidR="009C610B" w:rsidRPr="00C46C70">
        <w:rPr>
          <w:rFonts w:ascii="Times New Roman" w:hAnsi="Times New Roman" w:cs="Times New Roman"/>
          <w:sz w:val="28"/>
          <w:szCs w:val="28"/>
        </w:rPr>
        <w:t>and getting data about other parameters like Temperature</w:t>
      </w:r>
      <w:r w:rsidR="00276B58" w:rsidRPr="00C46C70">
        <w:rPr>
          <w:rFonts w:ascii="Times New Roman" w:hAnsi="Times New Roman" w:cs="Times New Roman"/>
          <w:sz w:val="28"/>
          <w:szCs w:val="28"/>
        </w:rPr>
        <w:t xml:space="preserve"> and charge strength</w:t>
      </w:r>
      <w:r w:rsidR="0091070C" w:rsidRPr="00C46C70">
        <w:rPr>
          <w:rFonts w:ascii="Times New Roman" w:hAnsi="Times New Roman" w:cs="Times New Roman"/>
          <w:sz w:val="28"/>
          <w:szCs w:val="28"/>
        </w:rPr>
        <w:t xml:space="preserve"> </w:t>
      </w:r>
      <w:r w:rsidR="00276B58" w:rsidRPr="00C46C70">
        <w:rPr>
          <w:rFonts w:ascii="Times New Roman" w:hAnsi="Times New Roman" w:cs="Times New Roman"/>
          <w:sz w:val="28"/>
          <w:szCs w:val="28"/>
        </w:rPr>
        <w:t xml:space="preserve">combined with running data from </w:t>
      </w:r>
      <w:r w:rsidR="003D09CD" w:rsidRPr="00C46C70">
        <w:rPr>
          <w:rFonts w:ascii="Times New Roman" w:hAnsi="Times New Roman" w:cs="Times New Roman"/>
          <w:sz w:val="28"/>
          <w:szCs w:val="28"/>
        </w:rPr>
        <w:t xml:space="preserve">the </w:t>
      </w:r>
      <w:r w:rsidR="00276B58" w:rsidRPr="00C46C70">
        <w:rPr>
          <w:rFonts w:ascii="Times New Roman" w:hAnsi="Times New Roman" w:cs="Times New Roman"/>
          <w:sz w:val="28"/>
          <w:szCs w:val="28"/>
        </w:rPr>
        <w:t xml:space="preserve">encoder it </w:t>
      </w:r>
      <w:r w:rsidR="003D09CD" w:rsidRPr="00C46C70">
        <w:rPr>
          <w:rFonts w:ascii="Times New Roman" w:hAnsi="Times New Roman" w:cs="Times New Roman"/>
          <w:sz w:val="28"/>
          <w:szCs w:val="28"/>
        </w:rPr>
        <w:t>may be</w:t>
      </w:r>
      <w:r w:rsidR="00276B58" w:rsidRPr="00C46C70">
        <w:rPr>
          <w:rFonts w:ascii="Times New Roman" w:hAnsi="Times New Roman" w:cs="Times New Roman"/>
          <w:sz w:val="28"/>
          <w:szCs w:val="28"/>
        </w:rPr>
        <w:t xml:space="preserve"> possible </w:t>
      </w:r>
      <w:r w:rsidR="003D09CD" w:rsidRPr="00C46C70">
        <w:rPr>
          <w:rFonts w:ascii="Times New Roman" w:hAnsi="Times New Roman" w:cs="Times New Roman"/>
          <w:sz w:val="28"/>
          <w:szCs w:val="28"/>
        </w:rPr>
        <w:t xml:space="preserve">to accurately </w:t>
      </w:r>
      <w:r w:rsidR="003C5C96" w:rsidRPr="00C46C70">
        <w:rPr>
          <w:rFonts w:ascii="Times New Roman" w:hAnsi="Times New Roman" w:cs="Times New Roman"/>
          <w:sz w:val="28"/>
          <w:szCs w:val="28"/>
        </w:rPr>
        <w:t xml:space="preserve">predict </w:t>
      </w:r>
      <w:r w:rsidR="003D09CD" w:rsidRPr="00C46C70">
        <w:rPr>
          <w:rFonts w:ascii="Times New Roman" w:hAnsi="Times New Roman" w:cs="Times New Roman"/>
          <w:sz w:val="28"/>
          <w:szCs w:val="28"/>
        </w:rPr>
        <w:t xml:space="preserve">the battery left </w:t>
      </w:r>
      <w:r w:rsidR="003C5C96" w:rsidRPr="00C46C70">
        <w:rPr>
          <w:rFonts w:ascii="Times New Roman" w:hAnsi="Times New Roman" w:cs="Times New Roman"/>
          <w:sz w:val="28"/>
          <w:szCs w:val="28"/>
        </w:rPr>
        <w:t xml:space="preserve">taking into consideration </w:t>
      </w:r>
      <w:r w:rsidR="0091070C" w:rsidRPr="00C46C70">
        <w:rPr>
          <w:rFonts w:ascii="Times New Roman" w:hAnsi="Times New Roman" w:cs="Times New Roman"/>
          <w:sz w:val="28"/>
          <w:szCs w:val="28"/>
        </w:rPr>
        <w:t>these parameters.</w:t>
      </w:r>
    </w:p>
    <w:p w14:paraId="58F36A32" w14:textId="77777777" w:rsidR="00770237" w:rsidRPr="00C46C70" w:rsidRDefault="00770237">
      <w:pPr>
        <w:rPr>
          <w:rFonts w:ascii="Times New Roman" w:eastAsiaTheme="majorEastAsia" w:hAnsi="Times New Roman" w:cs="Times New Roman"/>
          <w:b/>
          <w:bCs/>
          <w:sz w:val="40"/>
          <w:szCs w:val="40"/>
        </w:rPr>
      </w:pPr>
      <w:r w:rsidRPr="00C46C70">
        <w:rPr>
          <w:rFonts w:ascii="Times New Roman" w:hAnsi="Times New Roman" w:cs="Times New Roman"/>
          <w:b/>
          <w:bCs/>
          <w:sz w:val="40"/>
          <w:szCs w:val="40"/>
        </w:rPr>
        <w:br w:type="page"/>
      </w:r>
    </w:p>
    <w:p w14:paraId="0D3DD62F" w14:textId="77777777" w:rsidR="00770237" w:rsidRPr="00C46C70" w:rsidRDefault="00770237" w:rsidP="00770237">
      <w:pPr>
        <w:spacing w:after="0"/>
        <w:jc w:val="center"/>
        <w:rPr>
          <w:rFonts w:ascii="Times New Roman" w:hAnsi="Times New Roman" w:cs="Times New Roman"/>
          <w:b/>
          <w:bCs/>
          <w:sz w:val="36"/>
          <w:szCs w:val="36"/>
        </w:rPr>
      </w:pPr>
      <w:r w:rsidRPr="00C46C70">
        <w:rPr>
          <w:rFonts w:ascii="Times New Roman" w:hAnsi="Times New Roman" w:cs="Times New Roman"/>
          <w:b/>
          <w:bCs/>
          <w:sz w:val="36"/>
          <w:szCs w:val="36"/>
        </w:rPr>
        <w:lastRenderedPageBreak/>
        <w:t>Chapter 7</w:t>
      </w:r>
    </w:p>
    <w:p w14:paraId="6B39BADB" w14:textId="66D60F0B" w:rsidR="000F56E2" w:rsidRPr="00C46C70" w:rsidRDefault="00770237" w:rsidP="00770237">
      <w:pPr>
        <w:pStyle w:val="Heading1"/>
        <w:jc w:val="center"/>
        <w:rPr>
          <w:rFonts w:ascii="Times New Roman" w:hAnsi="Times New Roman" w:cs="Times New Roman"/>
          <w:b/>
          <w:bCs/>
          <w:color w:val="auto"/>
          <w:sz w:val="40"/>
          <w:szCs w:val="40"/>
        </w:rPr>
      </w:pPr>
      <w:bookmarkStart w:id="28" w:name="_Toc159225751"/>
      <w:r w:rsidRPr="00C46C70">
        <w:rPr>
          <w:rFonts w:ascii="Times New Roman" w:hAnsi="Times New Roman" w:cs="Times New Roman"/>
          <w:b/>
          <w:bCs/>
          <w:color w:val="auto"/>
          <w:sz w:val="40"/>
          <w:szCs w:val="40"/>
        </w:rPr>
        <w:t>References</w:t>
      </w:r>
      <w:bookmarkEnd w:id="28"/>
    </w:p>
    <w:p w14:paraId="5531978B" w14:textId="77777777" w:rsidR="006E7D4D" w:rsidRPr="00C46C70" w:rsidRDefault="006E7D4D" w:rsidP="006E7D4D">
      <w:pPr>
        <w:rPr>
          <w:rFonts w:ascii="Times New Roman" w:hAnsi="Times New Roman" w:cs="Times New Roman"/>
        </w:rPr>
      </w:pPr>
    </w:p>
    <w:p w14:paraId="17F3E125" w14:textId="77777777" w:rsidR="006E7D4D" w:rsidRPr="00C46C70" w:rsidRDefault="006E7D4D" w:rsidP="006E7D4D">
      <w:pPr>
        <w:rPr>
          <w:rFonts w:ascii="Times New Roman" w:hAnsi="Times New Roman" w:cs="Times New Roman"/>
          <w:sz w:val="28"/>
          <w:szCs w:val="28"/>
        </w:rPr>
      </w:pPr>
      <w:r w:rsidRPr="00C46C70">
        <w:rPr>
          <w:rFonts w:ascii="Times New Roman" w:hAnsi="Times New Roman" w:cs="Times New Roman"/>
          <w:sz w:val="28"/>
          <w:szCs w:val="28"/>
        </w:rPr>
        <w:t xml:space="preserve">[1] S. Malve, A. Nayak, R. </w:t>
      </w:r>
      <w:proofErr w:type="spellStart"/>
      <w:r w:rsidRPr="00C46C70">
        <w:rPr>
          <w:rFonts w:ascii="Times New Roman" w:hAnsi="Times New Roman" w:cs="Times New Roman"/>
          <w:sz w:val="28"/>
          <w:szCs w:val="28"/>
        </w:rPr>
        <w:t>Thape</w:t>
      </w:r>
      <w:proofErr w:type="spellEnd"/>
      <w:r w:rsidRPr="00C46C70">
        <w:rPr>
          <w:rFonts w:ascii="Times New Roman" w:hAnsi="Times New Roman" w:cs="Times New Roman"/>
          <w:sz w:val="28"/>
          <w:szCs w:val="28"/>
        </w:rPr>
        <w:t xml:space="preserve"> and G. T. </w:t>
      </w:r>
      <w:proofErr w:type="spellStart"/>
      <w:r w:rsidRPr="00C46C70">
        <w:rPr>
          <w:rFonts w:ascii="Times New Roman" w:hAnsi="Times New Roman" w:cs="Times New Roman"/>
          <w:sz w:val="28"/>
          <w:szCs w:val="28"/>
        </w:rPr>
        <w:t>Haldankar</w:t>
      </w:r>
      <w:proofErr w:type="spellEnd"/>
      <w:r w:rsidRPr="00C46C70">
        <w:rPr>
          <w:rFonts w:ascii="Times New Roman" w:hAnsi="Times New Roman" w:cs="Times New Roman"/>
          <w:sz w:val="28"/>
          <w:szCs w:val="28"/>
        </w:rPr>
        <w:t xml:space="preserve">, "Real-time Battery Monitoring System for Solar Infrastructure," 2020 IEEE First International Conference on Smart Technologies for Power, Energy and Control (STPEC), Nagpur, India, 2020, pp. 1-5, </w:t>
      </w:r>
      <w:proofErr w:type="spellStart"/>
      <w:r w:rsidRPr="00C46C70">
        <w:rPr>
          <w:rFonts w:ascii="Times New Roman" w:hAnsi="Times New Roman" w:cs="Times New Roman"/>
          <w:sz w:val="28"/>
          <w:szCs w:val="28"/>
        </w:rPr>
        <w:t>doi</w:t>
      </w:r>
      <w:proofErr w:type="spellEnd"/>
      <w:r w:rsidRPr="00C46C70">
        <w:rPr>
          <w:rFonts w:ascii="Times New Roman" w:hAnsi="Times New Roman" w:cs="Times New Roman"/>
          <w:sz w:val="28"/>
          <w:szCs w:val="28"/>
        </w:rPr>
        <w:t xml:space="preserve">: 10.1109/STPEC49749.2020.9297710. </w:t>
      </w:r>
    </w:p>
    <w:p w14:paraId="021100B7" w14:textId="77777777" w:rsidR="006E7D4D" w:rsidRPr="00C46C70" w:rsidRDefault="006E7D4D" w:rsidP="006E7D4D">
      <w:pPr>
        <w:pStyle w:val="Standard"/>
        <w:rPr>
          <w:rFonts w:ascii="Times New Roman" w:hAnsi="Times New Roman" w:cs="Times New Roman"/>
          <w:sz w:val="28"/>
          <w:szCs w:val="28"/>
        </w:rPr>
      </w:pPr>
    </w:p>
    <w:p w14:paraId="61552FC4" w14:textId="4C376ABA" w:rsidR="006E7D4D" w:rsidRPr="00C46C70" w:rsidRDefault="006E7D4D" w:rsidP="006E7D4D">
      <w:pPr>
        <w:pStyle w:val="Standard"/>
        <w:rPr>
          <w:rFonts w:ascii="Times New Roman" w:hAnsi="Times New Roman" w:cs="Times New Roman"/>
          <w:sz w:val="28"/>
          <w:szCs w:val="28"/>
        </w:rPr>
      </w:pPr>
      <w:r w:rsidRPr="00C46C70">
        <w:rPr>
          <w:rFonts w:ascii="Times New Roman" w:hAnsi="Times New Roman" w:cs="Times New Roman"/>
          <w:sz w:val="28"/>
          <w:szCs w:val="28"/>
        </w:rPr>
        <w:t xml:space="preserve">[2] S., </w:t>
      </w:r>
      <w:proofErr w:type="spellStart"/>
      <w:r w:rsidRPr="00C46C70">
        <w:rPr>
          <w:rFonts w:ascii="Times New Roman" w:hAnsi="Times New Roman" w:cs="Times New Roman"/>
          <w:sz w:val="28"/>
          <w:szCs w:val="28"/>
        </w:rPr>
        <w:t>Gopiya</w:t>
      </w:r>
      <w:proofErr w:type="spellEnd"/>
      <w:r w:rsidRPr="00C46C70">
        <w:rPr>
          <w:rFonts w:ascii="Times New Roman" w:hAnsi="Times New Roman" w:cs="Times New Roman"/>
          <w:sz w:val="28"/>
          <w:szCs w:val="28"/>
        </w:rPr>
        <w:t xml:space="preserve"> &amp; </w:t>
      </w:r>
      <w:proofErr w:type="spellStart"/>
      <w:r w:rsidRPr="00C46C70">
        <w:rPr>
          <w:rFonts w:ascii="Times New Roman" w:hAnsi="Times New Roman" w:cs="Times New Roman"/>
          <w:sz w:val="28"/>
          <w:szCs w:val="28"/>
        </w:rPr>
        <w:t>Harmain</w:t>
      </w:r>
      <w:proofErr w:type="spellEnd"/>
      <w:r w:rsidRPr="00C46C70">
        <w:rPr>
          <w:rFonts w:ascii="Times New Roman" w:hAnsi="Times New Roman" w:cs="Times New Roman"/>
          <w:sz w:val="28"/>
          <w:szCs w:val="28"/>
        </w:rPr>
        <w:t xml:space="preserve">, Chaithra &amp; Sharif, </w:t>
      </w:r>
      <w:proofErr w:type="spellStart"/>
      <w:r w:rsidRPr="00C46C70">
        <w:rPr>
          <w:rFonts w:ascii="Times New Roman" w:hAnsi="Times New Roman" w:cs="Times New Roman"/>
          <w:sz w:val="28"/>
          <w:szCs w:val="28"/>
        </w:rPr>
        <w:t>Bhojaraj</w:t>
      </w:r>
      <w:proofErr w:type="spellEnd"/>
      <w:r w:rsidRPr="00C46C70">
        <w:rPr>
          <w:rFonts w:ascii="Times New Roman" w:hAnsi="Times New Roman" w:cs="Times New Roman"/>
          <w:sz w:val="28"/>
          <w:szCs w:val="28"/>
        </w:rPr>
        <w:t>-Bhoomika. (2022). Battery Parameter Monitoring and Control System for Electric Vehicles. International Journal of Electrical and Electronics Engineering. 9. 1-6.</w:t>
      </w:r>
    </w:p>
    <w:p w14:paraId="1C165065" w14:textId="77777777" w:rsidR="006E7D4D" w:rsidRPr="00C46C70" w:rsidRDefault="006E7D4D" w:rsidP="006E7D4D">
      <w:pPr>
        <w:pStyle w:val="Standard"/>
        <w:rPr>
          <w:rFonts w:ascii="Times New Roman" w:hAnsi="Times New Roman" w:cs="Times New Roman"/>
          <w:sz w:val="28"/>
          <w:szCs w:val="28"/>
        </w:rPr>
      </w:pPr>
    </w:p>
    <w:p w14:paraId="1F16E32C" w14:textId="51AD3CE8" w:rsidR="006E7D4D" w:rsidRPr="00C46C70" w:rsidRDefault="006E7D4D" w:rsidP="006E7D4D">
      <w:pPr>
        <w:pStyle w:val="Standard"/>
        <w:rPr>
          <w:rFonts w:ascii="Times New Roman" w:hAnsi="Times New Roman" w:cs="Times New Roman"/>
          <w:sz w:val="28"/>
          <w:szCs w:val="28"/>
        </w:rPr>
      </w:pPr>
      <w:r w:rsidRPr="00C46C70">
        <w:rPr>
          <w:rFonts w:ascii="Times New Roman" w:hAnsi="Times New Roman" w:cs="Times New Roman"/>
          <w:sz w:val="28"/>
          <w:szCs w:val="28"/>
        </w:rPr>
        <w:t xml:space="preserve">[3] Dini, Pierpaolo &amp; </w:t>
      </w:r>
      <w:proofErr w:type="spellStart"/>
      <w:r w:rsidRPr="00C46C70">
        <w:rPr>
          <w:rFonts w:ascii="Times New Roman" w:hAnsi="Times New Roman" w:cs="Times New Roman"/>
          <w:sz w:val="28"/>
          <w:szCs w:val="28"/>
        </w:rPr>
        <w:t>Colicelli</w:t>
      </w:r>
      <w:proofErr w:type="spellEnd"/>
      <w:r w:rsidRPr="00C46C70">
        <w:rPr>
          <w:rFonts w:ascii="Times New Roman" w:hAnsi="Times New Roman" w:cs="Times New Roman"/>
          <w:sz w:val="28"/>
          <w:szCs w:val="28"/>
        </w:rPr>
        <w:t xml:space="preserve">, Antonio &amp; Saponara, Sergio. (2024). Review on </w:t>
      </w:r>
      <w:r w:rsidR="51B426DB" w:rsidRPr="00C46C70">
        <w:rPr>
          <w:rFonts w:ascii="Times New Roman" w:hAnsi="Times New Roman" w:cs="Times New Roman"/>
          <w:sz w:val="28"/>
          <w:szCs w:val="28"/>
        </w:rPr>
        <w:t>Modelling</w:t>
      </w:r>
      <w:r w:rsidRPr="00C46C70">
        <w:rPr>
          <w:rFonts w:ascii="Times New Roman" w:hAnsi="Times New Roman" w:cs="Times New Roman"/>
          <w:sz w:val="28"/>
          <w:szCs w:val="28"/>
        </w:rPr>
        <w:t xml:space="preserve"> and SOC/SOH Estimation of Batteries for Automotive Applications. Batteries. 10. 34. 10.3390/batteries10010034.</w:t>
      </w:r>
    </w:p>
    <w:p w14:paraId="4C15D677" w14:textId="77777777" w:rsidR="006E7D4D" w:rsidRPr="00C46C70" w:rsidRDefault="006E7D4D" w:rsidP="006E7D4D">
      <w:pPr>
        <w:pStyle w:val="Standard"/>
        <w:rPr>
          <w:rFonts w:ascii="Times New Roman" w:hAnsi="Times New Roman" w:cs="Times New Roman"/>
          <w:sz w:val="28"/>
          <w:szCs w:val="28"/>
        </w:rPr>
      </w:pPr>
    </w:p>
    <w:p w14:paraId="7CD17801" w14:textId="77777777" w:rsidR="006E7D4D" w:rsidRPr="00C46C70" w:rsidRDefault="006E7D4D" w:rsidP="006E7D4D">
      <w:pPr>
        <w:pStyle w:val="Standard"/>
        <w:rPr>
          <w:rFonts w:ascii="Times New Roman" w:hAnsi="Times New Roman" w:cs="Times New Roman"/>
          <w:sz w:val="28"/>
          <w:szCs w:val="28"/>
        </w:rPr>
      </w:pPr>
      <w:r w:rsidRPr="00C46C70">
        <w:rPr>
          <w:rFonts w:ascii="Times New Roman" w:hAnsi="Times New Roman" w:cs="Times New Roman"/>
          <w:sz w:val="28"/>
          <w:szCs w:val="28"/>
        </w:rPr>
        <w:t xml:space="preserve">[4] Helmy, Mohd &amp; Abd Wahab, Mohd Helmy &amp; </w:t>
      </w:r>
      <w:proofErr w:type="spellStart"/>
      <w:r w:rsidRPr="00C46C70">
        <w:rPr>
          <w:rFonts w:ascii="Times New Roman" w:hAnsi="Times New Roman" w:cs="Times New Roman"/>
          <w:sz w:val="28"/>
          <w:szCs w:val="28"/>
        </w:rPr>
        <w:t>Imanina</w:t>
      </w:r>
      <w:proofErr w:type="spellEnd"/>
      <w:r w:rsidRPr="00C46C70">
        <w:rPr>
          <w:rFonts w:ascii="Times New Roman" w:hAnsi="Times New Roman" w:cs="Times New Roman"/>
          <w:sz w:val="28"/>
          <w:szCs w:val="28"/>
        </w:rPr>
        <w:t xml:space="preserve">, Nur &amp; Anuar, Mohamad &amp; Ambar, Radzi &amp; Baharum, </w:t>
      </w:r>
      <w:proofErr w:type="spellStart"/>
      <w:r w:rsidRPr="00C46C70">
        <w:rPr>
          <w:rFonts w:ascii="Times New Roman" w:hAnsi="Times New Roman" w:cs="Times New Roman"/>
          <w:sz w:val="28"/>
          <w:szCs w:val="28"/>
        </w:rPr>
        <w:t>Aslina</w:t>
      </w:r>
      <w:proofErr w:type="spellEnd"/>
      <w:r w:rsidRPr="00C46C70">
        <w:rPr>
          <w:rFonts w:ascii="Times New Roman" w:hAnsi="Times New Roman" w:cs="Times New Roman"/>
          <w:sz w:val="28"/>
          <w:szCs w:val="28"/>
        </w:rPr>
        <w:t xml:space="preserve"> &amp; Shanta, </w:t>
      </w:r>
      <w:proofErr w:type="spellStart"/>
      <w:r w:rsidRPr="00C46C70">
        <w:rPr>
          <w:rFonts w:ascii="Times New Roman" w:hAnsi="Times New Roman" w:cs="Times New Roman"/>
          <w:sz w:val="28"/>
          <w:szCs w:val="28"/>
        </w:rPr>
        <w:t>Shanoor</w:t>
      </w:r>
      <w:proofErr w:type="spellEnd"/>
      <w:r w:rsidRPr="00C46C70">
        <w:rPr>
          <w:rFonts w:ascii="Times New Roman" w:hAnsi="Times New Roman" w:cs="Times New Roman"/>
          <w:sz w:val="28"/>
          <w:szCs w:val="28"/>
        </w:rPr>
        <w:t xml:space="preserve"> &amp; Sulaiman, Mohd &amp; Sanim, Shukor &amp; Hanafi, </w:t>
      </w:r>
      <w:proofErr w:type="spellStart"/>
      <w:r w:rsidRPr="00C46C70">
        <w:rPr>
          <w:rFonts w:ascii="Times New Roman" w:hAnsi="Times New Roman" w:cs="Times New Roman"/>
          <w:sz w:val="28"/>
          <w:szCs w:val="28"/>
        </w:rPr>
        <w:t>Hafizul</w:t>
      </w:r>
      <w:proofErr w:type="spellEnd"/>
      <w:r w:rsidRPr="00C46C70">
        <w:rPr>
          <w:rFonts w:ascii="Times New Roman" w:hAnsi="Times New Roman" w:cs="Times New Roman"/>
          <w:sz w:val="28"/>
          <w:szCs w:val="28"/>
        </w:rPr>
        <w:t>. (2018). IoT-Based Battery Monitoring System for Electric Vehicle. International Journal of Engineering &amp; Technology. 7. 505-510. 10.14419/</w:t>
      </w:r>
      <w:bookmarkStart w:id="29" w:name="_Int_zR5UJtYk"/>
      <w:proofErr w:type="gramStart"/>
      <w:r w:rsidRPr="00C46C70">
        <w:rPr>
          <w:rFonts w:ascii="Times New Roman" w:hAnsi="Times New Roman" w:cs="Times New Roman"/>
          <w:sz w:val="28"/>
          <w:szCs w:val="28"/>
        </w:rPr>
        <w:t>ijet.v</w:t>
      </w:r>
      <w:bookmarkEnd w:id="29"/>
      <w:proofErr w:type="gramEnd"/>
      <w:r w:rsidRPr="00C46C70">
        <w:rPr>
          <w:rFonts w:ascii="Times New Roman" w:hAnsi="Times New Roman" w:cs="Times New Roman"/>
          <w:sz w:val="28"/>
          <w:szCs w:val="28"/>
        </w:rPr>
        <w:t>7i4.31.25472.</w:t>
      </w:r>
    </w:p>
    <w:p w14:paraId="0AF5CA55" w14:textId="77777777" w:rsidR="006E7D4D" w:rsidRPr="00C46C70" w:rsidRDefault="006E7D4D" w:rsidP="006E7D4D">
      <w:pPr>
        <w:pStyle w:val="Standard"/>
        <w:rPr>
          <w:rFonts w:ascii="Times New Roman" w:hAnsi="Times New Roman" w:cs="Times New Roman"/>
          <w:sz w:val="28"/>
          <w:szCs w:val="28"/>
        </w:rPr>
      </w:pPr>
    </w:p>
    <w:p w14:paraId="125FDE0C" w14:textId="77777777" w:rsidR="006E7D4D" w:rsidRPr="00C46C70" w:rsidRDefault="006E7D4D" w:rsidP="006E7D4D">
      <w:pPr>
        <w:pStyle w:val="Standard"/>
        <w:rPr>
          <w:rFonts w:ascii="Times New Roman" w:hAnsi="Times New Roman" w:cs="Times New Roman"/>
          <w:sz w:val="28"/>
          <w:szCs w:val="28"/>
        </w:rPr>
      </w:pPr>
      <w:r w:rsidRPr="00C46C70">
        <w:rPr>
          <w:rFonts w:ascii="Times New Roman" w:hAnsi="Times New Roman" w:cs="Times New Roman"/>
          <w:sz w:val="28"/>
          <w:szCs w:val="28"/>
        </w:rPr>
        <w:t xml:space="preserve">[5] Helmy, Mohd &amp; Abd Wahab, Mohd Helmy &amp; </w:t>
      </w:r>
      <w:proofErr w:type="spellStart"/>
      <w:r w:rsidRPr="00C46C70">
        <w:rPr>
          <w:rFonts w:ascii="Times New Roman" w:hAnsi="Times New Roman" w:cs="Times New Roman"/>
          <w:sz w:val="28"/>
          <w:szCs w:val="28"/>
        </w:rPr>
        <w:t>Imanina</w:t>
      </w:r>
      <w:proofErr w:type="spellEnd"/>
      <w:r w:rsidRPr="00C46C70">
        <w:rPr>
          <w:rFonts w:ascii="Times New Roman" w:hAnsi="Times New Roman" w:cs="Times New Roman"/>
          <w:sz w:val="28"/>
          <w:szCs w:val="28"/>
        </w:rPr>
        <w:t xml:space="preserve">, Nur &amp; Anuar, Mohamad &amp; Ambar, Radzi &amp; Baharum, </w:t>
      </w:r>
      <w:proofErr w:type="spellStart"/>
      <w:r w:rsidRPr="00C46C70">
        <w:rPr>
          <w:rFonts w:ascii="Times New Roman" w:hAnsi="Times New Roman" w:cs="Times New Roman"/>
          <w:sz w:val="28"/>
          <w:szCs w:val="28"/>
        </w:rPr>
        <w:t>Aslina</w:t>
      </w:r>
      <w:proofErr w:type="spellEnd"/>
      <w:r w:rsidRPr="00C46C70">
        <w:rPr>
          <w:rFonts w:ascii="Times New Roman" w:hAnsi="Times New Roman" w:cs="Times New Roman"/>
          <w:sz w:val="28"/>
          <w:szCs w:val="28"/>
        </w:rPr>
        <w:t xml:space="preserve"> &amp; Shanta, </w:t>
      </w:r>
      <w:proofErr w:type="spellStart"/>
      <w:r w:rsidRPr="00C46C70">
        <w:rPr>
          <w:rFonts w:ascii="Times New Roman" w:hAnsi="Times New Roman" w:cs="Times New Roman"/>
          <w:sz w:val="28"/>
          <w:szCs w:val="28"/>
        </w:rPr>
        <w:t>Shanoor</w:t>
      </w:r>
      <w:proofErr w:type="spellEnd"/>
      <w:r w:rsidRPr="00C46C70">
        <w:rPr>
          <w:rFonts w:ascii="Times New Roman" w:hAnsi="Times New Roman" w:cs="Times New Roman"/>
          <w:sz w:val="28"/>
          <w:szCs w:val="28"/>
        </w:rPr>
        <w:t xml:space="preserve"> &amp; Sulaiman, Mohd &amp; Sanim, Shukor &amp; Hanafi, </w:t>
      </w:r>
      <w:proofErr w:type="spellStart"/>
      <w:r w:rsidRPr="00C46C70">
        <w:rPr>
          <w:rFonts w:ascii="Times New Roman" w:hAnsi="Times New Roman" w:cs="Times New Roman"/>
          <w:sz w:val="28"/>
          <w:szCs w:val="28"/>
        </w:rPr>
        <w:t>Hafizul</w:t>
      </w:r>
      <w:proofErr w:type="spellEnd"/>
      <w:r w:rsidRPr="00C46C70">
        <w:rPr>
          <w:rFonts w:ascii="Times New Roman" w:hAnsi="Times New Roman" w:cs="Times New Roman"/>
          <w:sz w:val="28"/>
          <w:szCs w:val="28"/>
        </w:rPr>
        <w:t>. (2018). IoT-Based Battery Monitoring System for Electric Vehicle. International Journal of Engineering &amp; Technology. 7. 505-510. 10.14419/</w:t>
      </w:r>
      <w:bookmarkStart w:id="30" w:name="_Int_OoNHTFfK"/>
      <w:proofErr w:type="gramStart"/>
      <w:r w:rsidRPr="00C46C70">
        <w:rPr>
          <w:rFonts w:ascii="Times New Roman" w:hAnsi="Times New Roman" w:cs="Times New Roman"/>
          <w:sz w:val="28"/>
          <w:szCs w:val="28"/>
        </w:rPr>
        <w:t>ijet.v</w:t>
      </w:r>
      <w:bookmarkEnd w:id="30"/>
      <w:proofErr w:type="gramEnd"/>
      <w:r w:rsidRPr="00C46C70">
        <w:rPr>
          <w:rFonts w:ascii="Times New Roman" w:hAnsi="Times New Roman" w:cs="Times New Roman"/>
          <w:sz w:val="28"/>
          <w:szCs w:val="28"/>
        </w:rPr>
        <w:t>7i4.31.25472.</w:t>
      </w:r>
    </w:p>
    <w:p w14:paraId="02D62A8F" w14:textId="77777777" w:rsidR="006E7D4D" w:rsidRPr="00C46C70" w:rsidRDefault="006E7D4D" w:rsidP="006E7D4D">
      <w:pPr>
        <w:pStyle w:val="Standard"/>
        <w:rPr>
          <w:rFonts w:ascii="Times New Roman" w:hAnsi="Times New Roman" w:cs="Times New Roman"/>
          <w:sz w:val="28"/>
          <w:szCs w:val="28"/>
        </w:rPr>
      </w:pPr>
    </w:p>
    <w:p w14:paraId="1F6C4731" w14:textId="20456B0A" w:rsidR="006E7D4D" w:rsidRPr="00C46C70" w:rsidRDefault="006E7D4D" w:rsidP="006E7D4D">
      <w:pPr>
        <w:rPr>
          <w:rFonts w:ascii="Times New Roman" w:hAnsi="Times New Roman" w:cs="Times New Roman"/>
          <w:sz w:val="28"/>
          <w:szCs w:val="28"/>
        </w:rPr>
      </w:pPr>
      <w:r w:rsidRPr="00C46C70">
        <w:rPr>
          <w:rFonts w:ascii="Times New Roman" w:hAnsi="Times New Roman" w:cs="Times New Roman"/>
          <w:sz w:val="28"/>
          <w:szCs w:val="28"/>
        </w:rPr>
        <w:t xml:space="preserve">[6] Swarnkar, R.; Ramachandran, H.; Ali, S.H.M.; Jabbar, R. A Systematic Literature Review of State of Health and State of Charge Estimation Methods for Batteries Used in Electric Vehicle Applications. World </w:t>
      </w:r>
      <w:proofErr w:type="spellStart"/>
      <w:r w:rsidRPr="00C46C70">
        <w:rPr>
          <w:rFonts w:ascii="Times New Roman" w:hAnsi="Times New Roman" w:cs="Times New Roman"/>
          <w:sz w:val="28"/>
          <w:szCs w:val="28"/>
        </w:rPr>
        <w:t>Electr</w:t>
      </w:r>
      <w:proofErr w:type="spellEnd"/>
      <w:r w:rsidRPr="00C46C70">
        <w:rPr>
          <w:rFonts w:ascii="Times New Roman" w:hAnsi="Times New Roman" w:cs="Times New Roman"/>
          <w:sz w:val="28"/>
          <w:szCs w:val="28"/>
        </w:rPr>
        <w:t xml:space="preserve">. Veh. J. 2023, 14, 247. </w:t>
      </w:r>
      <w:hyperlink r:id="rId22" w:history="1">
        <w:r w:rsidRPr="00C46C70">
          <w:rPr>
            <w:rStyle w:val="Hyperlink"/>
            <w:rFonts w:ascii="Times New Roman" w:hAnsi="Times New Roman" w:cs="Times New Roman"/>
            <w:sz w:val="28"/>
            <w:szCs w:val="28"/>
          </w:rPr>
          <w:t>https://doi.org/10.3390/wevj14090247</w:t>
        </w:r>
      </w:hyperlink>
      <w:r w:rsidR="00AD048C" w:rsidRPr="00C46C70">
        <w:rPr>
          <w:rFonts w:ascii="Times New Roman" w:hAnsi="Times New Roman" w:cs="Times New Roman"/>
          <w:sz w:val="28"/>
          <w:szCs w:val="28"/>
        </w:rPr>
        <w:t>.</w:t>
      </w:r>
    </w:p>
    <w:p w14:paraId="7891209A" w14:textId="6C374B02" w:rsidR="00000F3D" w:rsidRPr="00C46C70" w:rsidRDefault="00000F3D" w:rsidP="006E7D4D">
      <w:pPr>
        <w:rPr>
          <w:rFonts w:ascii="Times New Roman" w:hAnsi="Times New Roman" w:cs="Times New Roman"/>
          <w:sz w:val="28"/>
          <w:szCs w:val="28"/>
        </w:rPr>
      </w:pPr>
      <w:r w:rsidRPr="00C46C70">
        <w:rPr>
          <w:rFonts w:ascii="Times New Roman" w:hAnsi="Times New Roman" w:cs="Times New Roman"/>
          <w:sz w:val="28"/>
          <w:szCs w:val="28"/>
        </w:rPr>
        <w:t>[7] STMicroelectronics, “User manual Discovery kit with STM32F407VG MCU”, Oct 2020</w:t>
      </w:r>
      <w:r w:rsidR="00AD048C" w:rsidRPr="00C46C70">
        <w:rPr>
          <w:rFonts w:ascii="Times New Roman" w:hAnsi="Times New Roman" w:cs="Times New Roman"/>
          <w:sz w:val="28"/>
          <w:szCs w:val="28"/>
        </w:rPr>
        <w:t>.</w:t>
      </w:r>
    </w:p>
    <w:p w14:paraId="1AFBFD58" w14:textId="38ECB70D" w:rsidR="00000F3D" w:rsidRPr="00C46C70" w:rsidRDefault="00000F3D" w:rsidP="006E7D4D">
      <w:pPr>
        <w:rPr>
          <w:rFonts w:ascii="Times New Roman" w:hAnsi="Times New Roman" w:cs="Times New Roman"/>
          <w:sz w:val="28"/>
          <w:szCs w:val="28"/>
        </w:rPr>
      </w:pPr>
      <w:r w:rsidRPr="00C46C70">
        <w:rPr>
          <w:rFonts w:ascii="Times New Roman" w:hAnsi="Times New Roman" w:cs="Times New Roman"/>
          <w:sz w:val="28"/>
          <w:szCs w:val="28"/>
        </w:rPr>
        <w:t>[8] STMicroelectronics, “STM32F103x8, Datasheet”, Sept 2023</w:t>
      </w:r>
      <w:r w:rsidR="00AD048C" w:rsidRPr="00C46C70">
        <w:rPr>
          <w:rFonts w:ascii="Times New Roman" w:hAnsi="Times New Roman" w:cs="Times New Roman"/>
          <w:sz w:val="28"/>
          <w:szCs w:val="28"/>
        </w:rPr>
        <w:t>.</w:t>
      </w:r>
    </w:p>
    <w:p w14:paraId="4C161493" w14:textId="12113360" w:rsidR="00000F3D" w:rsidRPr="00C46C70" w:rsidRDefault="00000F3D" w:rsidP="006E7D4D">
      <w:pPr>
        <w:rPr>
          <w:rFonts w:ascii="Times New Roman" w:hAnsi="Times New Roman" w:cs="Times New Roman"/>
          <w:sz w:val="28"/>
          <w:szCs w:val="28"/>
        </w:rPr>
      </w:pPr>
      <w:r w:rsidRPr="00C46C70">
        <w:rPr>
          <w:rFonts w:ascii="Times New Roman" w:hAnsi="Times New Roman" w:cs="Times New Roman"/>
          <w:sz w:val="28"/>
          <w:szCs w:val="28"/>
        </w:rPr>
        <w:t xml:space="preserve">[9] </w:t>
      </w:r>
      <w:proofErr w:type="spellStart"/>
      <w:r w:rsidR="001A4D6E" w:rsidRPr="00C46C70">
        <w:rPr>
          <w:rFonts w:ascii="Times New Roman" w:hAnsi="Times New Roman" w:cs="Times New Roman"/>
          <w:sz w:val="28"/>
          <w:szCs w:val="28"/>
        </w:rPr>
        <w:t>Espressif</w:t>
      </w:r>
      <w:proofErr w:type="spellEnd"/>
      <w:r w:rsidR="001A4D6E" w:rsidRPr="00C46C70">
        <w:rPr>
          <w:rFonts w:ascii="Times New Roman" w:hAnsi="Times New Roman" w:cs="Times New Roman"/>
          <w:sz w:val="28"/>
          <w:szCs w:val="28"/>
        </w:rPr>
        <w:t xml:space="preserve"> Systems, “ESP32Series Datasheet”, Oct 2016</w:t>
      </w:r>
      <w:r w:rsidR="00AD048C" w:rsidRPr="00C46C70">
        <w:rPr>
          <w:rFonts w:ascii="Times New Roman" w:hAnsi="Times New Roman" w:cs="Times New Roman"/>
          <w:sz w:val="28"/>
          <w:szCs w:val="28"/>
        </w:rPr>
        <w:t>.</w:t>
      </w:r>
    </w:p>
    <w:p w14:paraId="43959C29" w14:textId="07097D1B" w:rsidR="001A4D6E" w:rsidRPr="00C46C70" w:rsidRDefault="001A4D6E" w:rsidP="006E7D4D">
      <w:pPr>
        <w:rPr>
          <w:rFonts w:ascii="Times New Roman" w:hAnsi="Times New Roman" w:cs="Times New Roman"/>
          <w:sz w:val="28"/>
          <w:szCs w:val="28"/>
        </w:rPr>
      </w:pPr>
      <w:r w:rsidRPr="00C46C70">
        <w:rPr>
          <w:rFonts w:ascii="Times New Roman" w:hAnsi="Times New Roman" w:cs="Times New Roman"/>
          <w:sz w:val="28"/>
          <w:szCs w:val="28"/>
        </w:rPr>
        <w:lastRenderedPageBreak/>
        <w:t>[10] Microchip Technology Inc, “MCP2551 High-Speed CAN Transceiver”, Dec 2023</w:t>
      </w:r>
      <w:r w:rsidR="00AD048C" w:rsidRPr="00C46C70">
        <w:rPr>
          <w:rFonts w:ascii="Times New Roman" w:hAnsi="Times New Roman" w:cs="Times New Roman"/>
          <w:sz w:val="28"/>
          <w:szCs w:val="28"/>
        </w:rPr>
        <w:t>.</w:t>
      </w:r>
    </w:p>
    <w:p w14:paraId="2131CA05" w14:textId="46014055" w:rsidR="001A4D6E" w:rsidRPr="00C46C70" w:rsidRDefault="001A4D6E" w:rsidP="006E7D4D">
      <w:pPr>
        <w:rPr>
          <w:rFonts w:ascii="Times New Roman" w:hAnsi="Times New Roman" w:cs="Times New Roman"/>
          <w:sz w:val="28"/>
          <w:szCs w:val="28"/>
        </w:rPr>
      </w:pPr>
      <w:r w:rsidRPr="00C46C70">
        <w:rPr>
          <w:rFonts w:ascii="Times New Roman" w:hAnsi="Times New Roman" w:cs="Times New Roman"/>
          <w:sz w:val="28"/>
          <w:szCs w:val="28"/>
        </w:rPr>
        <w:t xml:space="preserve">[11] “Datasheet Bluetooth to Serial Port Module HC05”, </w:t>
      </w:r>
      <w:r w:rsidR="00E52EFB" w:rsidRPr="00C46C70">
        <w:rPr>
          <w:rFonts w:ascii="Times New Roman" w:hAnsi="Times New Roman" w:cs="Times New Roman"/>
          <w:sz w:val="28"/>
          <w:szCs w:val="28"/>
        </w:rPr>
        <w:t>Oct 2022</w:t>
      </w:r>
    </w:p>
    <w:p w14:paraId="3C73EABE" w14:textId="75B6F608" w:rsidR="00E52EFB" w:rsidRPr="00C46C70" w:rsidRDefault="00E52EFB" w:rsidP="006E7D4D">
      <w:pPr>
        <w:rPr>
          <w:rFonts w:ascii="Times New Roman" w:hAnsi="Times New Roman" w:cs="Times New Roman"/>
          <w:sz w:val="28"/>
          <w:szCs w:val="28"/>
        </w:rPr>
      </w:pPr>
      <w:r w:rsidRPr="00C46C70">
        <w:rPr>
          <w:rFonts w:ascii="Times New Roman" w:hAnsi="Times New Roman" w:cs="Times New Roman"/>
          <w:sz w:val="28"/>
          <w:szCs w:val="28"/>
        </w:rPr>
        <w:t>[12] Allegro Microsystems. “ACS712, Hall-Effect-Based Linear current sensor”, Feb 2023</w:t>
      </w:r>
      <w:r w:rsidR="00AD048C" w:rsidRPr="00C46C70">
        <w:rPr>
          <w:rFonts w:ascii="Times New Roman" w:hAnsi="Times New Roman" w:cs="Times New Roman"/>
          <w:sz w:val="28"/>
          <w:szCs w:val="28"/>
        </w:rPr>
        <w:t>.</w:t>
      </w:r>
    </w:p>
    <w:p w14:paraId="5162A6EF" w14:textId="05CAAB93" w:rsidR="006E7D4D" w:rsidRPr="00C46C70" w:rsidRDefault="00E52EFB" w:rsidP="006E7D4D">
      <w:pPr>
        <w:rPr>
          <w:rFonts w:ascii="Times New Roman" w:hAnsi="Times New Roman" w:cs="Times New Roman"/>
          <w:sz w:val="28"/>
          <w:szCs w:val="28"/>
        </w:rPr>
      </w:pPr>
      <w:r w:rsidRPr="00C46C70">
        <w:rPr>
          <w:rFonts w:ascii="Times New Roman" w:hAnsi="Times New Roman" w:cs="Times New Roman"/>
          <w:sz w:val="28"/>
          <w:szCs w:val="28"/>
        </w:rPr>
        <w:t xml:space="preserve">[13] </w:t>
      </w:r>
      <w:r w:rsidR="00AD048C" w:rsidRPr="00C46C70">
        <w:rPr>
          <w:rFonts w:ascii="Times New Roman" w:hAnsi="Times New Roman" w:cs="Times New Roman"/>
          <w:sz w:val="28"/>
          <w:szCs w:val="28"/>
        </w:rPr>
        <w:t>Fairchild Semiconductor, “LM7806 6V DC / AC, Three Terminal Voltage, Regulator Power”, Apr 1999</w:t>
      </w:r>
      <w:r w:rsidR="00C72385" w:rsidRPr="00C46C70">
        <w:rPr>
          <w:rFonts w:ascii="Times New Roman" w:hAnsi="Times New Roman" w:cs="Times New Roman"/>
          <w:sz w:val="28"/>
          <w:szCs w:val="28"/>
        </w:rPr>
        <w:t>.</w:t>
      </w:r>
    </w:p>
    <w:p w14:paraId="5FECBCBA" w14:textId="77777777" w:rsidR="00C72385" w:rsidRPr="00C46C70" w:rsidRDefault="00C72385" w:rsidP="006E7D4D">
      <w:pPr>
        <w:rPr>
          <w:rFonts w:ascii="Times New Roman" w:hAnsi="Times New Roman" w:cs="Times New Roman"/>
          <w:sz w:val="28"/>
          <w:szCs w:val="28"/>
        </w:rPr>
      </w:pPr>
    </w:p>
    <w:sectPr w:rsidR="00C72385" w:rsidRPr="00C46C7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B2957" w14:textId="77777777" w:rsidR="00D75EF7" w:rsidRDefault="00D75EF7" w:rsidP="00166426">
      <w:pPr>
        <w:spacing w:after="0" w:line="240" w:lineRule="auto"/>
      </w:pPr>
      <w:r>
        <w:separator/>
      </w:r>
    </w:p>
  </w:endnote>
  <w:endnote w:type="continuationSeparator" w:id="0">
    <w:p w14:paraId="048F592D" w14:textId="77777777" w:rsidR="00D75EF7" w:rsidRDefault="00D75EF7" w:rsidP="00166426">
      <w:pPr>
        <w:spacing w:after="0" w:line="240" w:lineRule="auto"/>
      </w:pPr>
      <w:r>
        <w:continuationSeparator/>
      </w:r>
    </w:p>
  </w:endnote>
  <w:endnote w:type="continuationNotice" w:id="1">
    <w:p w14:paraId="2660C603" w14:textId="77777777" w:rsidR="00D75EF7" w:rsidRDefault="00D75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737396"/>
      <w:docPartObj>
        <w:docPartGallery w:val="Page Numbers (Bottom of Page)"/>
        <w:docPartUnique/>
      </w:docPartObj>
    </w:sdtPr>
    <w:sdtEndPr>
      <w:rPr>
        <w:noProof/>
      </w:rPr>
    </w:sdtEndPr>
    <w:sdtContent>
      <w:p w14:paraId="781BFA0F" w14:textId="6F596264" w:rsidR="000F56E2" w:rsidRDefault="000F5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EF37" w14:textId="77777777" w:rsidR="000F56E2" w:rsidRDefault="000F5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704570"/>
      <w:docPartObj>
        <w:docPartGallery w:val="Page Numbers (Bottom of Page)"/>
        <w:docPartUnique/>
      </w:docPartObj>
    </w:sdtPr>
    <w:sdtEndPr>
      <w:rPr>
        <w:noProof/>
      </w:rPr>
    </w:sdtEndPr>
    <w:sdtContent>
      <w:p w14:paraId="08A6709F" w14:textId="72E8131A" w:rsidR="000F56E2" w:rsidRDefault="000F5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37DB4A" w14:textId="64B180C8" w:rsidR="000F56E2" w:rsidRDefault="000F5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68EB6" w14:textId="77777777" w:rsidR="00D75EF7" w:rsidRDefault="00D75EF7" w:rsidP="00166426">
      <w:pPr>
        <w:spacing w:after="0" w:line="240" w:lineRule="auto"/>
      </w:pPr>
      <w:r>
        <w:separator/>
      </w:r>
    </w:p>
  </w:footnote>
  <w:footnote w:type="continuationSeparator" w:id="0">
    <w:p w14:paraId="046D7A6B" w14:textId="77777777" w:rsidR="00D75EF7" w:rsidRDefault="00D75EF7" w:rsidP="00166426">
      <w:pPr>
        <w:spacing w:after="0" w:line="240" w:lineRule="auto"/>
      </w:pPr>
      <w:r>
        <w:continuationSeparator/>
      </w:r>
    </w:p>
  </w:footnote>
  <w:footnote w:type="continuationNotice" w:id="1">
    <w:p w14:paraId="0D4534D0" w14:textId="77777777" w:rsidR="00D75EF7" w:rsidRDefault="00D75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1A2B7" w14:textId="77777777" w:rsidR="00C34153" w:rsidRPr="00C34153" w:rsidRDefault="00C34153">
    <w:pPr>
      <w:pBdr>
        <w:left w:val="single" w:sz="12" w:space="11" w:color="4472C4" w:themeColor="accent1"/>
      </w:pBdr>
      <w:tabs>
        <w:tab w:val="left" w:pos="3620"/>
        <w:tab w:val="left" w:pos="3964"/>
      </w:tabs>
      <w:spacing w:after="0"/>
      <w:rPr>
        <w:rFonts w:asciiTheme="majorHAnsi" w:eastAsiaTheme="majorEastAsia" w:hAnsiTheme="majorHAnsi" w:cstheme="majorBidi"/>
        <w:i/>
        <w:iCs/>
        <w:color w:val="2F5496" w:themeColor="accent1" w:themeShade="BF"/>
        <w:sz w:val="24"/>
        <w:szCs w:val="24"/>
      </w:rPr>
    </w:pPr>
    <w:r w:rsidRPr="00C34153">
      <w:rPr>
        <w:rFonts w:ascii="Times New Roman" w:hAnsi="Times New Roman" w:cs="Times New Roman"/>
        <w:i/>
        <w:iCs/>
        <w:sz w:val="32"/>
        <w:szCs w:val="32"/>
      </w:rPr>
      <w:t>Development of a Smart Battery Health Monitoring Dashboard</w:t>
    </w:r>
  </w:p>
  <w:p w14:paraId="7D1C3D8A" w14:textId="77777777" w:rsidR="00C34153" w:rsidRDefault="00C34153">
    <w:pPr>
      <w:pStyle w:val="Header"/>
    </w:pPr>
  </w:p>
</w:hdr>
</file>

<file path=word/intelligence2.xml><?xml version="1.0" encoding="utf-8"?>
<int2:intelligence xmlns:int2="http://schemas.microsoft.com/office/intelligence/2020/intelligence" xmlns:oel="http://schemas.microsoft.com/office/2019/extlst">
  <int2:observations>
    <int2:textHash int2:hashCode="4J2OE3HmtTnuOh" int2:id="0DONkCqR">
      <int2:state int2:value="Rejected" int2:type="AugLoop_Text_Critique"/>
    </int2:textHash>
    <int2:textHash int2:hashCode="WVpD7ydae3FODk" int2:id="4CtI42gG">
      <int2:state int2:value="Rejected" int2:type="AugLoop_Text_Critique"/>
    </int2:textHash>
    <int2:textHash int2:hashCode="I3TDKxGGXK7vzv" int2:id="4cZbL7xQ">
      <int2:state int2:value="Rejected" int2:type="AugLoop_Text_Critique"/>
    </int2:textHash>
    <int2:textHash int2:hashCode="SiI9ZNlw2hXNOf" int2:id="8TYTc6YS">
      <int2:state int2:value="Rejected" int2:type="AugLoop_Text_Critique"/>
    </int2:textHash>
    <int2:textHash int2:hashCode="0SnMeqQdYsYOHL" int2:id="EqLwbpVE">
      <int2:state int2:value="Rejected" int2:type="AugLoop_Text_Critique"/>
    </int2:textHash>
    <int2:textHash int2:hashCode="0n0ZqCPxfXgL40" int2:id="F0Z37jO8">
      <int2:state int2:value="Rejected" int2:type="AugLoop_Text_Critique"/>
    </int2:textHash>
    <int2:textHash int2:hashCode="UkO0TG/l57oVDu" int2:id="MG2yIm3e">
      <int2:state int2:value="Rejected" int2:type="AugLoop_Text_Critique"/>
    </int2:textHash>
    <int2:textHash int2:hashCode="tIU8rgYeHRRNep" int2:id="UmZROtiY">
      <int2:state int2:value="Rejected" int2:type="AugLoop_Text_Critique"/>
    </int2:textHash>
    <int2:textHash int2:hashCode="5b06/hxvSRJdbM" int2:id="WA1UXrET">
      <int2:state int2:value="Rejected" int2:type="AugLoop_Text_Critique"/>
    </int2:textHash>
    <int2:textHash int2:hashCode="J7uNnvxZy/OKNv" int2:id="WXZdHz2q">
      <int2:state int2:value="Rejected" int2:type="AugLoop_Text_Critique"/>
    </int2:textHash>
    <int2:textHash int2:hashCode="bACiqFWF7YQGnB" int2:id="YNUm1IU9">
      <int2:state int2:value="Rejected" int2:type="AugLoop_Text_Critique"/>
    </int2:textHash>
    <int2:textHash int2:hashCode="1RqV9/J63oIjyx" int2:id="jEXlCwJG">
      <int2:state int2:value="Rejected" int2:type="AugLoop_Text_Critique"/>
    </int2:textHash>
    <int2:textHash int2:hashCode="vDtqNg31i93xo0" int2:id="l6bHG978">
      <int2:state int2:value="Rejected" int2:type="AugLoop_Text_Critique"/>
    </int2:textHash>
    <int2:textHash int2:hashCode="gU4J6lHc3+Ji43" int2:id="lfyYe44E">
      <int2:state int2:value="Rejected" int2:type="AugLoop_Text_Critique"/>
    </int2:textHash>
    <int2:textHash int2:hashCode="XawDeucstT3z7J" int2:id="msnG0YzX">
      <int2:state int2:value="Rejected" int2:type="AugLoop_Text_Critique"/>
    </int2:textHash>
    <int2:textHash int2:hashCode="4/7kRnDQ5wSzGz" int2:id="sESj180x">
      <int2:state int2:value="Rejected" int2:type="AugLoop_Text_Critique"/>
    </int2:textHash>
    <int2:textHash int2:hashCode="SOVj8UjcBNizHJ" int2:id="wCPUTZAc">
      <int2:state int2:value="Rejected" int2:type="AugLoop_Text_Critique"/>
    </int2:textHash>
    <int2:bookmark int2:bookmarkName="_Int_OoNHTFfK" int2:invalidationBookmarkName="" int2:hashCode="Wu72L+0306VWNS" int2:id="4Y8SHSDh">
      <int2:state int2:value="Rejected" int2:type="AugLoop_Text_Critique"/>
    </int2:bookmark>
    <int2:bookmark int2:bookmarkName="_Int_4AJWJ3FL" int2:invalidationBookmarkName="" int2:hashCode="/ragui6PEW+4xs" int2:id="GiDnEtIW">
      <int2:state int2:value="Rejected" int2:type="AugLoop_Text_Critique"/>
    </int2:bookmark>
    <int2:bookmark int2:bookmarkName="_Int_bGMeupXo" int2:invalidationBookmarkName="" int2:hashCode="R7gBXZjVEDqKaY" int2:id="RBuY4vnf">
      <int2:state int2:value="Rejected" int2:type="AugLoop_Text_Critique"/>
    </int2:bookmark>
    <int2:bookmark int2:bookmarkName="_Int_Bf2yASIQ" int2:invalidationBookmarkName="" int2:hashCode="3wVcZpQj/aEI7R" int2:id="bMK6gtUm">
      <int2:state int2:value="Rejected" int2:type="AugLoop_Text_Critique"/>
    </int2:bookmark>
    <int2:bookmark int2:bookmarkName="_Int_zR5UJtYk" int2:invalidationBookmarkName="" int2:hashCode="Wu72L+0306VWNS" int2:id="cPtCdWKX">
      <int2:state int2:value="Rejected" int2:type="AugLoop_Text_Critique"/>
    </int2:bookmark>
    <int2:bookmark int2:bookmarkName="_Int_R5SRuilx" int2:invalidationBookmarkName="" int2:hashCode="QQAbE5dCXBr5Be" int2:id="ubHZemM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D48"/>
    <w:multiLevelType w:val="hybridMultilevel"/>
    <w:tmpl w:val="4F3E5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2C1894"/>
    <w:multiLevelType w:val="multilevel"/>
    <w:tmpl w:val="505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2790"/>
    <w:multiLevelType w:val="multilevel"/>
    <w:tmpl w:val="4FEED03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EC7E19"/>
    <w:multiLevelType w:val="hybridMultilevel"/>
    <w:tmpl w:val="D514E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10289"/>
    <w:multiLevelType w:val="hybridMultilevel"/>
    <w:tmpl w:val="0248D502"/>
    <w:lvl w:ilvl="0" w:tplc="4009000F">
      <w:start w:val="1"/>
      <w:numFmt w:val="decimal"/>
      <w:lvlText w:val="%1."/>
      <w:lvlJc w:val="left"/>
      <w:pPr>
        <w:ind w:left="4395" w:hanging="360"/>
      </w:p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5" w15:restartNumberingAfterBreak="0">
    <w:nsid w:val="516E3533"/>
    <w:multiLevelType w:val="hybridMultilevel"/>
    <w:tmpl w:val="5010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F586E"/>
    <w:multiLevelType w:val="hybridMultilevel"/>
    <w:tmpl w:val="7D12A2A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5A203FF3"/>
    <w:multiLevelType w:val="multilevel"/>
    <w:tmpl w:val="4FEED036"/>
    <w:styleLink w:val="CurrentList1"/>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B936A2A"/>
    <w:multiLevelType w:val="multilevel"/>
    <w:tmpl w:val="49C8149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6B23B9"/>
    <w:multiLevelType w:val="hybridMultilevel"/>
    <w:tmpl w:val="5BF2E774"/>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66B21097"/>
    <w:multiLevelType w:val="hybridMultilevel"/>
    <w:tmpl w:val="3260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53648B"/>
    <w:multiLevelType w:val="multilevel"/>
    <w:tmpl w:val="1422D6C2"/>
    <w:lvl w:ilvl="0">
      <w:start w:val="1"/>
      <w:numFmt w:val="decimal"/>
      <w:lvlText w:val="%1)"/>
      <w:lvlJc w:val="left"/>
      <w:pPr>
        <w:ind w:left="1070" w:hanging="360"/>
      </w:pPr>
      <w:rPr>
        <w:b/>
        <w:bCs/>
      </w:rPr>
    </w:lvl>
    <w:lvl w:ilvl="1">
      <w:numFmt w:val="none"/>
      <w:lvlText w:val=""/>
      <w:lvlJc w:val="left"/>
      <w:pPr>
        <w:tabs>
          <w:tab w:val="num" w:pos="360"/>
        </w:tabs>
      </w:pPr>
    </w:lvl>
    <w:lvl w:ilvl="2">
      <w:start w:val="1"/>
      <w:numFmt w:val="lowerRoman"/>
      <w:lvlText w:val="%3)"/>
      <w:lvlJc w:val="right"/>
      <w:pPr>
        <w:ind w:left="2520" w:hanging="180"/>
      </w:pPr>
    </w:lvl>
    <w:lvl w:ilvl="3">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73316B74"/>
    <w:multiLevelType w:val="hybridMultilevel"/>
    <w:tmpl w:val="02806748"/>
    <w:lvl w:ilvl="0" w:tplc="8EF2798A">
      <w:start w:val="1"/>
      <w:numFmt w:val="decimal"/>
      <w:lvlText w:val="%1."/>
      <w:lvlJc w:val="left"/>
      <w:pPr>
        <w:ind w:left="1800" w:hanging="360"/>
      </w:pPr>
      <w:rPr>
        <w:rFonts w:hint="default"/>
        <w:sz w:val="28"/>
        <w:szCs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4DC637B"/>
    <w:multiLevelType w:val="hybridMultilevel"/>
    <w:tmpl w:val="5170B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958D9"/>
    <w:multiLevelType w:val="hybridMultilevel"/>
    <w:tmpl w:val="9B3E12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5171591">
    <w:abstractNumId w:val="13"/>
  </w:num>
  <w:num w:numId="2" w16cid:durableId="552542632">
    <w:abstractNumId w:val="5"/>
  </w:num>
  <w:num w:numId="3" w16cid:durableId="1151143209">
    <w:abstractNumId w:val="0"/>
  </w:num>
  <w:num w:numId="4" w16cid:durableId="208885426">
    <w:abstractNumId w:val="8"/>
  </w:num>
  <w:num w:numId="5" w16cid:durableId="1735161534">
    <w:abstractNumId w:val="4"/>
  </w:num>
  <w:num w:numId="6" w16cid:durableId="1542937624">
    <w:abstractNumId w:val="6"/>
  </w:num>
  <w:num w:numId="7" w16cid:durableId="100607807">
    <w:abstractNumId w:val="12"/>
  </w:num>
  <w:num w:numId="8" w16cid:durableId="1944265849">
    <w:abstractNumId w:val="2"/>
  </w:num>
  <w:num w:numId="9" w16cid:durableId="356656762">
    <w:abstractNumId w:val="11"/>
  </w:num>
  <w:num w:numId="10" w16cid:durableId="2138259075">
    <w:abstractNumId w:val="7"/>
  </w:num>
  <w:num w:numId="11" w16cid:durableId="328825746">
    <w:abstractNumId w:val="9"/>
  </w:num>
  <w:num w:numId="12" w16cid:durableId="1155611051">
    <w:abstractNumId w:val="3"/>
  </w:num>
  <w:num w:numId="13" w16cid:durableId="439186759">
    <w:abstractNumId w:val="14"/>
  </w:num>
  <w:num w:numId="14" w16cid:durableId="1869097261">
    <w:abstractNumId w:val="10"/>
  </w:num>
  <w:num w:numId="15" w16cid:durableId="12789521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ankar 222">
    <w15:presenceInfo w15:providerId="Windows Live" w15:userId="c335bfedc6d93f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79"/>
    <w:rsid w:val="00000F3D"/>
    <w:rsid w:val="00001BFE"/>
    <w:rsid w:val="000170EE"/>
    <w:rsid w:val="00037047"/>
    <w:rsid w:val="0004063E"/>
    <w:rsid w:val="00041D98"/>
    <w:rsid w:val="00057F8D"/>
    <w:rsid w:val="00062DE9"/>
    <w:rsid w:val="00076442"/>
    <w:rsid w:val="00081842"/>
    <w:rsid w:val="000834C1"/>
    <w:rsid w:val="00085FDC"/>
    <w:rsid w:val="00086206"/>
    <w:rsid w:val="000B3960"/>
    <w:rsid w:val="000D41C8"/>
    <w:rsid w:val="000D7E30"/>
    <w:rsid w:val="000F0EF6"/>
    <w:rsid w:val="000F56E2"/>
    <w:rsid w:val="0010085F"/>
    <w:rsid w:val="001010ED"/>
    <w:rsid w:val="00113D4B"/>
    <w:rsid w:val="00120029"/>
    <w:rsid w:val="00135BB5"/>
    <w:rsid w:val="00141243"/>
    <w:rsid w:val="00152D77"/>
    <w:rsid w:val="00154790"/>
    <w:rsid w:val="0016052C"/>
    <w:rsid w:val="00166426"/>
    <w:rsid w:val="00173D4C"/>
    <w:rsid w:val="0018351E"/>
    <w:rsid w:val="00187DCF"/>
    <w:rsid w:val="00190CA7"/>
    <w:rsid w:val="00194A8B"/>
    <w:rsid w:val="001A007C"/>
    <w:rsid w:val="001A4D6E"/>
    <w:rsid w:val="001A7343"/>
    <w:rsid w:val="001A7DF2"/>
    <w:rsid w:val="001B0076"/>
    <w:rsid w:val="001C3646"/>
    <w:rsid w:val="001C66F9"/>
    <w:rsid w:val="001C7354"/>
    <w:rsid w:val="001D2E9E"/>
    <w:rsid w:val="001E3A75"/>
    <w:rsid w:val="001E4E32"/>
    <w:rsid w:val="00201664"/>
    <w:rsid w:val="0021792E"/>
    <w:rsid w:val="00220B46"/>
    <w:rsid w:val="00221688"/>
    <w:rsid w:val="0023226D"/>
    <w:rsid w:val="00243854"/>
    <w:rsid w:val="00244791"/>
    <w:rsid w:val="00276B58"/>
    <w:rsid w:val="0028239D"/>
    <w:rsid w:val="00294137"/>
    <w:rsid w:val="00296821"/>
    <w:rsid w:val="00297A7B"/>
    <w:rsid w:val="002A20BB"/>
    <w:rsid w:val="002A667F"/>
    <w:rsid w:val="002B243E"/>
    <w:rsid w:val="002C45EC"/>
    <w:rsid w:val="002C75E9"/>
    <w:rsid w:val="002C7EE8"/>
    <w:rsid w:val="002D298D"/>
    <w:rsid w:val="002D3680"/>
    <w:rsid w:val="002E0C7B"/>
    <w:rsid w:val="002E3600"/>
    <w:rsid w:val="002E7FB2"/>
    <w:rsid w:val="002F3E27"/>
    <w:rsid w:val="002F6023"/>
    <w:rsid w:val="003033F2"/>
    <w:rsid w:val="003065F3"/>
    <w:rsid w:val="0031314A"/>
    <w:rsid w:val="003141D5"/>
    <w:rsid w:val="00323EB4"/>
    <w:rsid w:val="00324FCC"/>
    <w:rsid w:val="00331EEE"/>
    <w:rsid w:val="003505E0"/>
    <w:rsid w:val="00350627"/>
    <w:rsid w:val="00364CD1"/>
    <w:rsid w:val="0037388C"/>
    <w:rsid w:val="00376EAC"/>
    <w:rsid w:val="00377942"/>
    <w:rsid w:val="00384297"/>
    <w:rsid w:val="00385111"/>
    <w:rsid w:val="00391C40"/>
    <w:rsid w:val="003A171A"/>
    <w:rsid w:val="003A44AC"/>
    <w:rsid w:val="003B0D83"/>
    <w:rsid w:val="003C0C8D"/>
    <w:rsid w:val="003C34F0"/>
    <w:rsid w:val="003C5C96"/>
    <w:rsid w:val="003C7CD5"/>
    <w:rsid w:val="003D09CD"/>
    <w:rsid w:val="003D3DA8"/>
    <w:rsid w:val="003D78EF"/>
    <w:rsid w:val="003E12DF"/>
    <w:rsid w:val="003F28B7"/>
    <w:rsid w:val="00405195"/>
    <w:rsid w:val="0040603C"/>
    <w:rsid w:val="0040741A"/>
    <w:rsid w:val="0041426D"/>
    <w:rsid w:val="004222AF"/>
    <w:rsid w:val="00425997"/>
    <w:rsid w:val="0045611D"/>
    <w:rsid w:val="00471FA8"/>
    <w:rsid w:val="00482B9A"/>
    <w:rsid w:val="00486E8C"/>
    <w:rsid w:val="0049311D"/>
    <w:rsid w:val="004A0B3A"/>
    <w:rsid w:val="004A3998"/>
    <w:rsid w:val="004B0998"/>
    <w:rsid w:val="004B492B"/>
    <w:rsid w:val="004B552C"/>
    <w:rsid w:val="004C0E4B"/>
    <w:rsid w:val="004C19C3"/>
    <w:rsid w:val="004C2484"/>
    <w:rsid w:val="004C4E3B"/>
    <w:rsid w:val="004E0738"/>
    <w:rsid w:val="004E3772"/>
    <w:rsid w:val="004F0106"/>
    <w:rsid w:val="004F4F7F"/>
    <w:rsid w:val="0050375E"/>
    <w:rsid w:val="00506CD5"/>
    <w:rsid w:val="00525282"/>
    <w:rsid w:val="00591131"/>
    <w:rsid w:val="005B190F"/>
    <w:rsid w:val="005B2B43"/>
    <w:rsid w:val="005B2E1B"/>
    <w:rsid w:val="005B369F"/>
    <w:rsid w:val="005B47C8"/>
    <w:rsid w:val="005C1875"/>
    <w:rsid w:val="005C25CE"/>
    <w:rsid w:val="005C3676"/>
    <w:rsid w:val="005E6B65"/>
    <w:rsid w:val="005F00CE"/>
    <w:rsid w:val="00602882"/>
    <w:rsid w:val="00605361"/>
    <w:rsid w:val="0060572C"/>
    <w:rsid w:val="00611979"/>
    <w:rsid w:val="00611BC0"/>
    <w:rsid w:val="00633C99"/>
    <w:rsid w:val="00642FF8"/>
    <w:rsid w:val="006457F5"/>
    <w:rsid w:val="0065442F"/>
    <w:rsid w:val="0066465B"/>
    <w:rsid w:val="00664EDB"/>
    <w:rsid w:val="00672BD8"/>
    <w:rsid w:val="00675F94"/>
    <w:rsid w:val="00677E6F"/>
    <w:rsid w:val="00682311"/>
    <w:rsid w:val="00685A7B"/>
    <w:rsid w:val="00694761"/>
    <w:rsid w:val="006B3776"/>
    <w:rsid w:val="006B4B12"/>
    <w:rsid w:val="006C0C2E"/>
    <w:rsid w:val="006C7632"/>
    <w:rsid w:val="006D3C53"/>
    <w:rsid w:val="006D7CB2"/>
    <w:rsid w:val="006E2581"/>
    <w:rsid w:val="006E7D4D"/>
    <w:rsid w:val="006F1B7D"/>
    <w:rsid w:val="006F3E4E"/>
    <w:rsid w:val="007008D2"/>
    <w:rsid w:val="00704FD6"/>
    <w:rsid w:val="00712730"/>
    <w:rsid w:val="00720770"/>
    <w:rsid w:val="00722D46"/>
    <w:rsid w:val="00725EBF"/>
    <w:rsid w:val="00730F4B"/>
    <w:rsid w:val="00731EC2"/>
    <w:rsid w:val="00733898"/>
    <w:rsid w:val="00745580"/>
    <w:rsid w:val="00761833"/>
    <w:rsid w:val="00763E9A"/>
    <w:rsid w:val="007664D4"/>
    <w:rsid w:val="0076F2D5"/>
    <w:rsid w:val="00770237"/>
    <w:rsid w:val="00772FFC"/>
    <w:rsid w:val="007A04B6"/>
    <w:rsid w:val="007B15C4"/>
    <w:rsid w:val="007B25AF"/>
    <w:rsid w:val="007B29F7"/>
    <w:rsid w:val="007C2C96"/>
    <w:rsid w:val="007D3AE2"/>
    <w:rsid w:val="007D49A5"/>
    <w:rsid w:val="007F07B2"/>
    <w:rsid w:val="007F5B20"/>
    <w:rsid w:val="00804ACA"/>
    <w:rsid w:val="00815F14"/>
    <w:rsid w:val="00817F20"/>
    <w:rsid w:val="008428DE"/>
    <w:rsid w:val="00851A69"/>
    <w:rsid w:val="00854084"/>
    <w:rsid w:val="00872EC9"/>
    <w:rsid w:val="00885FB5"/>
    <w:rsid w:val="008878E3"/>
    <w:rsid w:val="008927C9"/>
    <w:rsid w:val="008951B5"/>
    <w:rsid w:val="008A0F1E"/>
    <w:rsid w:val="008C11F9"/>
    <w:rsid w:val="008C3970"/>
    <w:rsid w:val="008D4966"/>
    <w:rsid w:val="008D6EA0"/>
    <w:rsid w:val="00903804"/>
    <w:rsid w:val="0091070C"/>
    <w:rsid w:val="009169BF"/>
    <w:rsid w:val="0092579A"/>
    <w:rsid w:val="009307C4"/>
    <w:rsid w:val="0093093F"/>
    <w:rsid w:val="00953F9A"/>
    <w:rsid w:val="00954F34"/>
    <w:rsid w:val="00971E06"/>
    <w:rsid w:val="00971F2E"/>
    <w:rsid w:val="009766D9"/>
    <w:rsid w:val="009A008D"/>
    <w:rsid w:val="009A1859"/>
    <w:rsid w:val="009C610B"/>
    <w:rsid w:val="009D0402"/>
    <w:rsid w:val="009D1473"/>
    <w:rsid w:val="009D167F"/>
    <w:rsid w:val="009D4027"/>
    <w:rsid w:val="009E0216"/>
    <w:rsid w:val="009E10AC"/>
    <w:rsid w:val="009E30D4"/>
    <w:rsid w:val="00A01B9F"/>
    <w:rsid w:val="00A0219D"/>
    <w:rsid w:val="00A02AC2"/>
    <w:rsid w:val="00A07F9A"/>
    <w:rsid w:val="00A232AA"/>
    <w:rsid w:val="00A4091A"/>
    <w:rsid w:val="00A57014"/>
    <w:rsid w:val="00A614CA"/>
    <w:rsid w:val="00A80778"/>
    <w:rsid w:val="00A83B3D"/>
    <w:rsid w:val="00A8652A"/>
    <w:rsid w:val="00A91CA0"/>
    <w:rsid w:val="00AA05F3"/>
    <w:rsid w:val="00AB299B"/>
    <w:rsid w:val="00AB3E66"/>
    <w:rsid w:val="00AB48E1"/>
    <w:rsid w:val="00AC36BC"/>
    <w:rsid w:val="00AD048C"/>
    <w:rsid w:val="00AD5153"/>
    <w:rsid w:val="00B00C8B"/>
    <w:rsid w:val="00B150A1"/>
    <w:rsid w:val="00B260A9"/>
    <w:rsid w:val="00B3200A"/>
    <w:rsid w:val="00B431EC"/>
    <w:rsid w:val="00B464EA"/>
    <w:rsid w:val="00B5196F"/>
    <w:rsid w:val="00B532FE"/>
    <w:rsid w:val="00B55B92"/>
    <w:rsid w:val="00B767C4"/>
    <w:rsid w:val="00B95578"/>
    <w:rsid w:val="00B963F7"/>
    <w:rsid w:val="00BA4F88"/>
    <w:rsid w:val="00BB2BE0"/>
    <w:rsid w:val="00BB30E7"/>
    <w:rsid w:val="00BC0C30"/>
    <w:rsid w:val="00BC377C"/>
    <w:rsid w:val="00BC4EBD"/>
    <w:rsid w:val="00BE4C47"/>
    <w:rsid w:val="00BF0B1A"/>
    <w:rsid w:val="00BF16C2"/>
    <w:rsid w:val="00BF311B"/>
    <w:rsid w:val="00C0321D"/>
    <w:rsid w:val="00C12ABE"/>
    <w:rsid w:val="00C14568"/>
    <w:rsid w:val="00C30A37"/>
    <w:rsid w:val="00C34153"/>
    <w:rsid w:val="00C37899"/>
    <w:rsid w:val="00C41E1D"/>
    <w:rsid w:val="00C46C70"/>
    <w:rsid w:val="00C47D57"/>
    <w:rsid w:val="00C5263C"/>
    <w:rsid w:val="00C60384"/>
    <w:rsid w:val="00C72385"/>
    <w:rsid w:val="00C74839"/>
    <w:rsid w:val="00C91119"/>
    <w:rsid w:val="00C952B8"/>
    <w:rsid w:val="00C96807"/>
    <w:rsid w:val="00CA194E"/>
    <w:rsid w:val="00CA575A"/>
    <w:rsid w:val="00CA59D5"/>
    <w:rsid w:val="00CB661E"/>
    <w:rsid w:val="00CC5E31"/>
    <w:rsid w:val="00CD2B14"/>
    <w:rsid w:val="00CD57DD"/>
    <w:rsid w:val="00CE39D2"/>
    <w:rsid w:val="00CE3FC2"/>
    <w:rsid w:val="00D0346A"/>
    <w:rsid w:val="00D06151"/>
    <w:rsid w:val="00D143EB"/>
    <w:rsid w:val="00D2145C"/>
    <w:rsid w:val="00D21F7A"/>
    <w:rsid w:val="00D233BF"/>
    <w:rsid w:val="00D23768"/>
    <w:rsid w:val="00D23A2E"/>
    <w:rsid w:val="00D23FAD"/>
    <w:rsid w:val="00D24800"/>
    <w:rsid w:val="00D36ACC"/>
    <w:rsid w:val="00D37437"/>
    <w:rsid w:val="00D465FB"/>
    <w:rsid w:val="00D47A18"/>
    <w:rsid w:val="00D561D9"/>
    <w:rsid w:val="00D603E8"/>
    <w:rsid w:val="00D65DA4"/>
    <w:rsid w:val="00D75EF7"/>
    <w:rsid w:val="00D864BC"/>
    <w:rsid w:val="00D86E6E"/>
    <w:rsid w:val="00D86F56"/>
    <w:rsid w:val="00D9016D"/>
    <w:rsid w:val="00DA3114"/>
    <w:rsid w:val="00DB6497"/>
    <w:rsid w:val="00DC1D11"/>
    <w:rsid w:val="00DD7673"/>
    <w:rsid w:val="00E243D6"/>
    <w:rsid w:val="00E30334"/>
    <w:rsid w:val="00E35F16"/>
    <w:rsid w:val="00E405EA"/>
    <w:rsid w:val="00E419CD"/>
    <w:rsid w:val="00E50573"/>
    <w:rsid w:val="00E52EFB"/>
    <w:rsid w:val="00E724B5"/>
    <w:rsid w:val="00E73946"/>
    <w:rsid w:val="00E74518"/>
    <w:rsid w:val="00E91157"/>
    <w:rsid w:val="00E92F71"/>
    <w:rsid w:val="00EA6781"/>
    <w:rsid w:val="00EC116A"/>
    <w:rsid w:val="00EC6A0C"/>
    <w:rsid w:val="00ED525F"/>
    <w:rsid w:val="00EF3095"/>
    <w:rsid w:val="00EF71CF"/>
    <w:rsid w:val="00F01474"/>
    <w:rsid w:val="00F03A9E"/>
    <w:rsid w:val="00F10D4A"/>
    <w:rsid w:val="00F16BE0"/>
    <w:rsid w:val="00F200BA"/>
    <w:rsid w:val="00F2167A"/>
    <w:rsid w:val="00F23DAA"/>
    <w:rsid w:val="00F26607"/>
    <w:rsid w:val="00F26E98"/>
    <w:rsid w:val="00F43061"/>
    <w:rsid w:val="00F501F0"/>
    <w:rsid w:val="00F5364C"/>
    <w:rsid w:val="00F561BD"/>
    <w:rsid w:val="00F661B2"/>
    <w:rsid w:val="00F72D50"/>
    <w:rsid w:val="00F755A7"/>
    <w:rsid w:val="00F75BAE"/>
    <w:rsid w:val="00F81040"/>
    <w:rsid w:val="00F82A27"/>
    <w:rsid w:val="00F84E1D"/>
    <w:rsid w:val="00F907E3"/>
    <w:rsid w:val="00F91C0E"/>
    <w:rsid w:val="00FA12FD"/>
    <w:rsid w:val="00FB6922"/>
    <w:rsid w:val="00FC0826"/>
    <w:rsid w:val="00FC33AD"/>
    <w:rsid w:val="00FC7E16"/>
    <w:rsid w:val="00FD6E8A"/>
    <w:rsid w:val="00FE50C9"/>
    <w:rsid w:val="00FE6E2D"/>
    <w:rsid w:val="00FF697E"/>
    <w:rsid w:val="016814E4"/>
    <w:rsid w:val="022DDC67"/>
    <w:rsid w:val="069E7D84"/>
    <w:rsid w:val="06B5AD91"/>
    <w:rsid w:val="08C5CCB9"/>
    <w:rsid w:val="09B07F81"/>
    <w:rsid w:val="0A9C196E"/>
    <w:rsid w:val="0D9707D5"/>
    <w:rsid w:val="120BAD6B"/>
    <w:rsid w:val="13610AE6"/>
    <w:rsid w:val="14F42473"/>
    <w:rsid w:val="16A5DA8C"/>
    <w:rsid w:val="1BFE01BD"/>
    <w:rsid w:val="1D826424"/>
    <w:rsid w:val="1EE68134"/>
    <w:rsid w:val="239EDB1A"/>
    <w:rsid w:val="268DEAE4"/>
    <w:rsid w:val="270BB088"/>
    <w:rsid w:val="2A2EDA0D"/>
    <w:rsid w:val="2A6AA633"/>
    <w:rsid w:val="2C98502E"/>
    <w:rsid w:val="2EAF3245"/>
    <w:rsid w:val="2FBF1CB4"/>
    <w:rsid w:val="2FD7C971"/>
    <w:rsid w:val="3012274C"/>
    <w:rsid w:val="3306000F"/>
    <w:rsid w:val="34BD213B"/>
    <w:rsid w:val="37DA9EFD"/>
    <w:rsid w:val="38BF1F57"/>
    <w:rsid w:val="3C1993B9"/>
    <w:rsid w:val="3F10A476"/>
    <w:rsid w:val="4098483F"/>
    <w:rsid w:val="455E096A"/>
    <w:rsid w:val="4B6B4957"/>
    <w:rsid w:val="4BA1AB91"/>
    <w:rsid w:val="4EA20466"/>
    <w:rsid w:val="4FF9DC6E"/>
    <w:rsid w:val="51B426DB"/>
    <w:rsid w:val="541C24D2"/>
    <w:rsid w:val="580D0C33"/>
    <w:rsid w:val="5A50B9A8"/>
    <w:rsid w:val="5B5524FE"/>
    <w:rsid w:val="5D93FCAC"/>
    <w:rsid w:val="5FD2F6CF"/>
    <w:rsid w:val="654A51A1"/>
    <w:rsid w:val="66A8B393"/>
    <w:rsid w:val="66EA45C1"/>
    <w:rsid w:val="67557A20"/>
    <w:rsid w:val="67F2A911"/>
    <w:rsid w:val="68A2A21B"/>
    <w:rsid w:val="68BA0294"/>
    <w:rsid w:val="6991B663"/>
    <w:rsid w:val="6D280F62"/>
    <w:rsid w:val="71402465"/>
    <w:rsid w:val="73ED4248"/>
    <w:rsid w:val="75C5E7C5"/>
    <w:rsid w:val="7693AB35"/>
    <w:rsid w:val="776DF1CE"/>
    <w:rsid w:val="784BB0BF"/>
    <w:rsid w:val="78548076"/>
    <w:rsid w:val="7C2CD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67E16DC"/>
  <w15:chartTrackingRefBased/>
  <w15:docId w15:val="{F613BDC9-99ED-4943-96E7-F5A5E845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C9"/>
  </w:style>
  <w:style w:type="paragraph" w:styleId="Heading1">
    <w:name w:val="heading 1"/>
    <w:basedOn w:val="Normal"/>
    <w:next w:val="Normal"/>
    <w:link w:val="Heading1Char"/>
    <w:uiPriority w:val="9"/>
    <w:qFormat/>
    <w:rsid w:val="008C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804ACA"/>
    <w:pPr>
      <w:widowControl w:val="0"/>
      <w:autoSpaceDE w:val="0"/>
      <w:autoSpaceDN w:val="0"/>
      <w:spacing w:before="21" w:after="0" w:line="240" w:lineRule="auto"/>
      <w:ind w:left="792" w:right="950"/>
      <w:jc w:val="center"/>
      <w:outlineLvl w:val="1"/>
    </w:pPr>
    <w:rPr>
      <w:rFonts w:ascii="Calibri" w:eastAsia="Calibri" w:hAnsi="Calibri" w:cs="Calibri"/>
      <w:b/>
      <w:bCs/>
      <w:i/>
      <w:i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D49A5"/>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7D49A5"/>
    <w:rPr>
      <w:rFonts w:ascii="Times New Roman" w:eastAsia="Times New Roman" w:hAnsi="Times New Roman" w:cs="Times New Roman"/>
      <w:kern w:val="0"/>
      <w:sz w:val="26"/>
      <w:szCs w:val="26"/>
      <w:lang w:val="en-US"/>
      <w14:ligatures w14:val="none"/>
    </w:rPr>
  </w:style>
  <w:style w:type="table" w:styleId="TableGrid">
    <w:name w:val="Table Grid"/>
    <w:basedOn w:val="TableNormal"/>
    <w:uiPriority w:val="39"/>
    <w:rsid w:val="007D4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804ACA"/>
    <w:rPr>
      <w:rFonts w:ascii="Calibri" w:eastAsia="Calibri" w:hAnsi="Calibri" w:cs="Calibri"/>
      <w:b/>
      <w:bCs/>
      <w:i/>
      <w:iCs/>
      <w:kern w:val="0"/>
      <w:sz w:val="32"/>
      <w:szCs w:val="32"/>
      <w:lang w:val="en-US"/>
      <w14:ligatures w14:val="none"/>
    </w:rPr>
  </w:style>
  <w:style w:type="character" w:customStyle="1" w:styleId="Heading1Char">
    <w:name w:val="Heading 1 Char"/>
    <w:basedOn w:val="DefaultParagraphFont"/>
    <w:link w:val="Heading1"/>
    <w:uiPriority w:val="9"/>
    <w:rsid w:val="008C11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11F9"/>
    <w:pPr>
      <w:outlineLvl w:val="9"/>
    </w:pPr>
    <w:rPr>
      <w:kern w:val="0"/>
      <w:lang w:val="en-US"/>
      <w14:ligatures w14:val="none"/>
    </w:rPr>
  </w:style>
  <w:style w:type="paragraph" w:styleId="TOC2">
    <w:name w:val="toc 2"/>
    <w:basedOn w:val="Normal"/>
    <w:next w:val="Normal"/>
    <w:autoRedefine/>
    <w:uiPriority w:val="39"/>
    <w:unhideWhenUsed/>
    <w:rsid w:val="008C11F9"/>
    <w:pPr>
      <w:spacing w:after="100"/>
      <w:ind w:left="220"/>
    </w:pPr>
  </w:style>
  <w:style w:type="character" w:styleId="Hyperlink">
    <w:name w:val="Hyperlink"/>
    <w:basedOn w:val="DefaultParagraphFont"/>
    <w:uiPriority w:val="99"/>
    <w:unhideWhenUsed/>
    <w:rsid w:val="008C11F9"/>
    <w:rPr>
      <w:color w:val="0563C1" w:themeColor="hyperlink"/>
      <w:u w:val="single"/>
    </w:rPr>
  </w:style>
  <w:style w:type="paragraph" w:styleId="TOC1">
    <w:name w:val="toc 1"/>
    <w:basedOn w:val="Normal"/>
    <w:next w:val="Normal"/>
    <w:autoRedefine/>
    <w:uiPriority w:val="39"/>
    <w:unhideWhenUsed/>
    <w:rsid w:val="008C11F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8C11F9"/>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194A8B"/>
    <w:pPr>
      <w:ind w:left="720"/>
      <w:contextualSpacing/>
    </w:pPr>
  </w:style>
  <w:style w:type="paragraph" w:styleId="Header">
    <w:name w:val="header"/>
    <w:basedOn w:val="Normal"/>
    <w:link w:val="HeaderChar"/>
    <w:uiPriority w:val="99"/>
    <w:unhideWhenUsed/>
    <w:rsid w:val="00166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426"/>
  </w:style>
  <w:style w:type="paragraph" w:styleId="Footer">
    <w:name w:val="footer"/>
    <w:basedOn w:val="Normal"/>
    <w:link w:val="FooterChar"/>
    <w:uiPriority w:val="99"/>
    <w:unhideWhenUsed/>
    <w:rsid w:val="00166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426"/>
  </w:style>
  <w:style w:type="paragraph" w:customStyle="1" w:styleId="Standard">
    <w:name w:val="Standard"/>
    <w:rsid w:val="006E7D4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NormalWeb">
    <w:name w:val="Normal (Web)"/>
    <w:basedOn w:val="Normal"/>
    <w:uiPriority w:val="99"/>
    <w:unhideWhenUsed/>
    <w:rsid w:val="00885F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ding">
    <w:name w:val="pending"/>
    <w:basedOn w:val="DefaultParagraphFont"/>
    <w:rsid w:val="00885FB5"/>
  </w:style>
  <w:style w:type="numbering" w:customStyle="1" w:styleId="CurrentList1">
    <w:name w:val="Current List1"/>
    <w:uiPriority w:val="99"/>
    <w:rsid w:val="00FB6922"/>
    <w:pPr>
      <w:numPr>
        <w:numId w:val="10"/>
      </w:numPr>
    </w:pPr>
  </w:style>
  <w:style w:type="character" w:styleId="Strong">
    <w:name w:val="Strong"/>
    <w:basedOn w:val="DefaultParagraphFont"/>
    <w:uiPriority w:val="22"/>
    <w:qFormat/>
    <w:rsid w:val="006E2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927868">
      <w:bodyDiv w:val="1"/>
      <w:marLeft w:val="0"/>
      <w:marRight w:val="0"/>
      <w:marTop w:val="0"/>
      <w:marBottom w:val="0"/>
      <w:divBdr>
        <w:top w:val="none" w:sz="0" w:space="0" w:color="auto"/>
        <w:left w:val="none" w:sz="0" w:space="0" w:color="auto"/>
        <w:bottom w:val="none" w:sz="0" w:space="0" w:color="auto"/>
        <w:right w:val="none" w:sz="0" w:space="0" w:color="auto"/>
      </w:divBdr>
    </w:div>
    <w:div w:id="354114637">
      <w:bodyDiv w:val="1"/>
      <w:marLeft w:val="0"/>
      <w:marRight w:val="0"/>
      <w:marTop w:val="0"/>
      <w:marBottom w:val="0"/>
      <w:divBdr>
        <w:top w:val="none" w:sz="0" w:space="0" w:color="auto"/>
        <w:left w:val="none" w:sz="0" w:space="0" w:color="auto"/>
        <w:bottom w:val="none" w:sz="0" w:space="0" w:color="auto"/>
        <w:right w:val="none" w:sz="0" w:space="0" w:color="auto"/>
      </w:divBdr>
    </w:div>
    <w:div w:id="1761178654">
      <w:bodyDiv w:val="1"/>
      <w:marLeft w:val="0"/>
      <w:marRight w:val="0"/>
      <w:marTop w:val="0"/>
      <w:marBottom w:val="0"/>
      <w:divBdr>
        <w:top w:val="none" w:sz="0" w:space="0" w:color="auto"/>
        <w:left w:val="none" w:sz="0" w:space="0" w:color="auto"/>
        <w:bottom w:val="none" w:sz="0" w:space="0" w:color="auto"/>
        <w:right w:val="none" w:sz="0" w:space="0" w:color="auto"/>
      </w:divBdr>
    </w:div>
    <w:div w:id="21185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3390/wevj1409024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C2B9B-6EF5-402F-AF6B-3FEB6B09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26</Pages>
  <Words>3991</Words>
  <Characters>24361</Characters>
  <Application>Microsoft Office Word</Application>
  <DocSecurity>0</DocSecurity>
  <Lines>203</Lines>
  <Paragraphs>56</Paragraphs>
  <ScaleCrop>false</ScaleCrop>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Smart Battery Health Monitoring Dashboard</dc:title>
  <dc:subject/>
  <dc:creator>Deepjyoth Singh Makan</dc:creator>
  <cp:keywords/>
  <dc:description/>
  <cp:lastModifiedBy>Patankar 222</cp:lastModifiedBy>
  <cp:revision>337</cp:revision>
  <cp:lastPrinted>2024-02-19T03:26:00Z</cp:lastPrinted>
  <dcterms:created xsi:type="dcterms:W3CDTF">2024-02-16T07:44:00Z</dcterms:created>
  <dcterms:modified xsi:type="dcterms:W3CDTF">2024-02-19T03:49:00Z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a58d0a1dfefdfadc759e70996450b46b767b8284dab1a1d0d5d7ae1784add72e</vt:lpwstr>
  </property>
</Properties>
</file>